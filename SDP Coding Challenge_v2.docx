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6B823" w14:textId="17069B18" w:rsidR="10A3F867" w:rsidRDefault="00B708C5" w:rsidP="006C2750">
      <w:pPr>
        <w:jc w:val="center"/>
      </w:pPr>
      <w:r>
        <w:fldChar w:fldCharType="begin"/>
      </w:r>
      <w:r>
        <w:instrText xml:space="preserve"> INCLUDEPICTURE "https://lasp.colorado.edu/media/projects/lasp/images/logo/2012/color/lasp-logo.color.transp-bg.large.png" \* MERGEFORMATINET </w:instrText>
      </w:r>
      <w:r>
        <w:fldChar w:fldCharType="separate"/>
      </w:r>
      <w:r>
        <w:rPr>
          <w:noProof/>
        </w:rPr>
        <w:drawing>
          <wp:inline distT="0" distB="0" distL="0" distR="0" wp14:anchorId="1B7955B5" wp14:editId="1B047C53">
            <wp:extent cx="2524205" cy="855659"/>
            <wp:effectExtent l="0" t="0" r="0" b="0"/>
            <wp:docPr id="532634392" name="Picture 53263439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34392" name="Picture 3" descr="A blue and red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1655" cy="925981"/>
                    </a:xfrm>
                    <a:prstGeom prst="rect">
                      <a:avLst/>
                    </a:prstGeom>
                    <a:noFill/>
                    <a:ln>
                      <a:noFill/>
                    </a:ln>
                  </pic:spPr>
                </pic:pic>
              </a:graphicData>
            </a:graphic>
          </wp:inline>
        </w:drawing>
      </w:r>
      <w:r>
        <w:fldChar w:fldCharType="end"/>
      </w:r>
      <w:r w:rsidR="00A336BC">
        <w:fldChar w:fldCharType="begin"/>
      </w:r>
      <w:r w:rsidR="00A336BC">
        <w:instrText xml:space="preserve"> INCLUDEPICTURE "https://lasp.colorado.edu/media/projects/lasp/images/logo/2012/color/lasp-logo.color.transp-bg.small.png" \* MERGEFORMATINET </w:instrText>
      </w:r>
      <w:r w:rsidR="00A336BC">
        <w:fldChar w:fldCharType="separate"/>
      </w:r>
      <w:r w:rsidR="00A336BC">
        <w:fldChar w:fldCharType="end"/>
      </w:r>
    </w:p>
    <w:p w14:paraId="3D556DF0" w14:textId="77777777" w:rsidR="00B708C5" w:rsidRDefault="00B708C5" w:rsidP="006C5472">
      <w:pPr>
        <w:jc w:val="center"/>
      </w:pPr>
    </w:p>
    <w:p w14:paraId="73674A26" w14:textId="16224FA0" w:rsidR="006C5472" w:rsidRDefault="006C5472" w:rsidP="006C5472">
      <w:pPr>
        <w:jc w:val="center"/>
      </w:pPr>
      <w:r>
        <w:t>Data Systems / Science Data Processing</w:t>
      </w:r>
    </w:p>
    <w:p w14:paraId="784C90D8" w14:textId="5C1D553F" w:rsidR="006C5472" w:rsidRDefault="006C5472" w:rsidP="006C5472">
      <w:pPr>
        <w:jc w:val="center"/>
      </w:pPr>
      <w:r>
        <w:t>Scientific Programmer / Software Engineer</w:t>
      </w:r>
    </w:p>
    <w:p w14:paraId="437253BD" w14:textId="30D78AA6" w:rsidR="006C5472" w:rsidRDefault="006C5472" w:rsidP="006C5472">
      <w:pPr>
        <w:jc w:val="center"/>
      </w:pPr>
      <w:r>
        <w:t>Interview Coding Challenge</w:t>
      </w:r>
    </w:p>
    <w:p w14:paraId="392329C1" w14:textId="3EC5A989" w:rsidR="00845D3D" w:rsidRDefault="00845D3D" w:rsidP="006C5472">
      <w:pPr>
        <w:jc w:val="center"/>
      </w:pPr>
      <w:r>
        <w:t>Revised Sept 2023</w:t>
      </w:r>
    </w:p>
    <w:p w14:paraId="7F58AAA9" w14:textId="77777777" w:rsidR="002A6E55" w:rsidRDefault="002A6E55" w:rsidP="006C5472"/>
    <w:p w14:paraId="387725FA" w14:textId="1D2C80E9" w:rsidR="006C5472" w:rsidRDefault="002A6E55" w:rsidP="006C5472">
      <w:r>
        <w:t>Congratulations on making it to this point in our interview process! This coding exercise is an opportunity to demonstrate that you can solve the kind of problems we often encounter and to demonstrate your skills with some of the core technologies we use in our data pipelines.</w:t>
      </w:r>
    </w:p>
    <w:p w14:paraId="4BB57569" w14:textId="77777777" w:rsidR="002A6E55" w:rsidRDefault="002A6E55" w:rsidP="006C5472"/>
    <w:p w14:paraId="6FF718DF" w14:textId="6BBAABC1" w:rsidR="49366902" w:rsidRDefault="002A6E55" w:rsidP="49366902">
      <w:r>
        <w:t xml:space="preserve">Please read the entire document before you begin. </w:t>
      </w:r>
    </w:p>
    <w:p w14:paraId="74535498" w14:textId="3040BAC7" w:rsidR="10A3F867" w:rsidRDefault="10A3F867" w:rsidP="10A3F867"/>
    <w:p w14:paraId="19D40901" w14:textId="6CD49CB0" w:rsidR="1425470C" w:rsidRDefault="1425470C" w:rsidP="10A3F867">
      <w:pPr>
        <w:pStyle w:val="Heading1"/>
      </w:pPr>
      <w:bookmarkStart w:id="0" w:name="_Toc146631615"/>
      <w:r>
        <w:t>Table of Contents</w:t>
      </w:r>
      <w:bookmarkEnd w:id="0"/>
    </w:p>
    <w:p w14:paraId="6E109CC6" w14:textId="3A799286" w:rsidR="008C0EA2" w:rsidRDefault="002A6E55">
      <w:pPr>
        <w:pStyle w:val="TOC1"/>
        <w:tabs>
          <w:tab w:val="right" w:leader="dot" w:pos="10790"/>
        </w:tabs>
        <w:rPr>
          <w:rFonts w:eastAsiaTheme="minorEastAsia"/>
          <w:noProof/>
        </w:rPr>
      </w:pPr>
      <w:ins w:id="1" w:author="Gavin Medley" w:date="2023-09-25T14:31:00Z">
        <w:r>
          <w:fldChar w:fldCharType="begin"/>
        </w:r>
        <w:r w:rsidR="000D5957">
          <w:instrText xml:space="preserve"> TOC \o "1-3" \h \z \u </w:instrText>
        </w:r>
      </w:ins>
      <w:r>
        <w:fldChar w:fldCharType="separate"/>
      </w:r>
      <w:hyperlink w:anchor="_Toc146631615" w:history="1">
        <w:r w:rsidR="008C0EA2" w:rsidRPr="007D0B8A">
          <w:rPr>
            <w:rStyle w:val="Hyperlink"/>
            <w:noProof/>
          </w:rPr>
          <w:t>Table of Contents</w:t>
        </w:r>
        <w:r w:rsidR="008C0EA2">
          <w:rPr>
            <w:noProof/>
            <w:webHidden/>
          </w:rPr>
          <w:tab/>
        </w:r>
        <w:r w:rsidR="008C0EA2">
          <w:rPr>
            <w:noProof/>
            <w:webHidden/>
          </w:rPr>
          <w:fldChar w:fldCharType="begin"/>
        </w:r>
        <w:r w:rsidR="008C0EA2">
          <w:rPr>
            <w:noProof/>
            <w:webHidden/>
          </w:rPr>
          <w:instrText xml:space="preserve"> PAGEREF _Toc146631615 \h </w:instrText>
        </w:r>
        <w:r w:rsidR="008C0EA2">
          <w:rPr>
            <w:noProof/>
            <w:webHidden/>
          </w:rPr>
        </w:r>
        <w:r w:rsidR="008C0EA2">
          <w:rPr>
            <w:noProof/>
            <w:webHidden/>
          </w:rPr>
          <w:fldChar w:fldCharType="separate"/>
        </w:r>
        <w:r w:rsidR="008C0EA2">
          <w:rPr>
            <w:noProof/>
            <w:webHidden/>
          </w:rPr>
          <w:t>1</w:t>
        </w:r>
        <w:r w:rsidR="008C0EA2">
          <w:rPr>
            <w:noProof/>
            <w:webHidden/>
          </w:rPr>
          <w:fldChar w:fldCharType="end"/>
        </w:r>
      </w:hyperlink>
    </w:p>
    <w:p w14:paraId="0E5B567D" w14:textId="67A62D6C" w:rsidR="008C0EA2" w:rsidRDefault="00F52B68">
      <w:pPr>
        <w:pStyle w:val="TOC1"/>
        <w:tabs>
          <w:tab w:val="right" w:leader="dot" w:pos="10790"/>
        </w:tabs>
        <w:rPr>
          <w:rFonts w:eastAsiaTheme="minorEastAsia"/>
          <w:noProof/>
        </w:rPr>
      </w:pPr>
      <w:hyperlink w:anchor="_Toc146631616" w:history="1">
        <w:r w:rsidR="008C0EA2" w:rsidRPr="007D0B8A">
          <w:rPr>
            <w:rStyle w:val="Hyperlink"/>
            <w:noProof/>
          </w:rPr>
          <w:t>Expectations</w:t>
        </w:r>
        <w:r w:rsidR="008C0EA2">
          <w:rPr>
            <w:noProof/>
            <w:webHidden/>
          </w:rPr>
          <w:tab/>
        </w:r>
        <w:r w:rsidR="008C0EA2">
          <w:rPr>
            <w:noProof/>
            <w:webHidden/>
          </w:rPr>
          <w:fldChar w:fldCharType="begin"/>
        </w:r>
        <w:r w:rsidR="008C0EA2">
          <w:rPr>
            <w:noProof/>
            <w:webHidden/>
          </w:rPr>
          <w:instrText xml:space="preserve"> PAGEREF _Toc146631616 \h </w:instrText>
        </w:r>
        <w:r w:rsidR="008C0EA2">
          <w:rPr>
            <w:noProof/>
            <w:webHidden/>
          </w:rPr>
        </w:r>
        <w:r w:rsidR="008C0EA2">
          <w:rPr>
            <w:noProof/>
            <w:webHidden/>
          </w:rPr>
          <w:fldChar w:fldCharType="separate"/>
        </w:r>
        <w:r w:rsidR="008C0EA2">
          <w:rPr>
            <w:noProof/>
            <w:webHidden/>
          </w:rPr>
          <w:t>1</w:t>
        </w:r>
        <w:r w:rsidR="008C0EA2">
          <w:rPr>
            <w:noProof/>
            <w:webHidden/>
          </w:rPr>
          <w:fldChar w:fldCharType="end"/>
        </w:r>
      </w:hyperlink>
    </w:p>
    <w:p w14:paraId="6111A4F1" w14:textId="15603547" w:rsidR="008C0EA2" w:rsidRDefault="00F52B68">
      <w:pPr>
        <w:pStyle w:val="TOC1"/>
        <w:tabs>
          <w:tab w:val="right" w:leader="dot" w:pos="10790"/>
        </w:tabs>
        <w:rPr>
          <w:rFonts w:eastAsiaTheme="minorEastAsia"/>
          <w:noProof/>
        </w:rPr>
      </w:pPr>
      <w:hyperlink w:anchor="_Toc146631617" w:history="1">
        <w:r w:rsidR="008C0EA2" w:rsidRPr="007D0B8A">
          <w:rPr>
            <w:rStyle w:val="Hyperlink"/>
            <w:noProof/>
          </w:rPr>
          <w:t>Scientific Background</w:t>
        </w:r>
        <w:r w:rsidR="008C0EA2">
          <w:rPr>
            <w:noProof/>
            <w:webHidden/>
          </w:rPr>
          <w:tab/>
        </w:r>
        <w:r w:rsidR="008C0EA2">
          <w:rPr>
            <w:noProof/>
            <w:webHidden/>
          </w:rPr>
          <w:fldChar w:fldCharType="begin"/>
        </w:r>
        <w:r w:rsidR="008C0EA2">
          <w:rPr>
            <w:noProof/>
            <w:webHidden/>
          </w:rPr>
          <w:instrText xml:space="preserve"> PAGEREF _Toc146631617 \h </w:instrText>
        </w:r>
        <w:r w:rsidR="008C0EA2">
          <w:rPr>
            <w:noProof/>
            <w:webHidden/>
          </w:rPr>
        </w:r>
        <w:r w:rsidR="008C0EA2">
          <w:rPr>
            <w:noProof/>
            <w:webHidden/>
          </w:rPr>
          <w:fldChar w:fldCharType="separate"/>
        </w:r>
        <w:r w:rsidR="008C0EA2">
          <w:rPr>
            <w:noProof/>
            <w:webHidden/>
          </w:rPr>
          <w:t>2</w:t>
        </w:r>
        <w:r w:rsidR="008C0EA2">
          <w:rPr>
            <w:noProof/>
            <w:webHidden/>
          </w:rPr>
          <w:fldChar w:fldCharType="end"/>
        </w:r>
      </w:hyperlink>
    </w:p>
    <w:p w14:paraId="7CF19FD8" w14:textId="49DE2340" w:rsidR="008C0EA2" w:rsidRDefault="00F52B68">
      <w:pPr>
        <w:pStyle w:val="TOC1"/>
        <w:tabs>
          <w:tab w:val="right" w:leader="dot" w:pos="10790"/>
        </w:tabs>
        <w:rPr>
          <w:rFonts w:eastAsiaTheme="minorEastAsia"/>
          <w:noProof/>
        </w:rPr>
      </w:pPr>
      <w:hyperlink w:anchor="_Toc146631618" w:history="1">
        <w:r w:rsidR="008C0EA2" w:rsidRPr="007D0B8A">
          <w:rPr>
            <w:rStyle w:val="Hyperlink"/>
            <w:noProof/>
          </w:rPr>
          <w:t>Your Tasks</w:t>
        </w:r>
        <w:r w:rsidR="008C0EA2">
          <w:rPr>
            <w:noProof/>
            <w:webHidden/>
          </w:rPr>
          <w:tab/>
        </w:r>
        <w:r w:rsidR="008C0EA2">
          <w:rPr>
            <w:noProof/>
            <w:webHidden/>
          </w:rPr>
          <w:fldChar w:fldCharType="begin"/>
        </w:r>
        <w:r w:rsidR="008C0EA2">
          <w:rPr>
            <w:noProof/>
            <w:webHidden/>
          </w:rPr>
          <w:instrText xml:space="preserve"> PAGEREF _Toc146631618 \h </w:instrText>
        </w:r>
        <w:r w:rsidR="008C0EA2">
          <w:rPr>
            <w:noProof/>
            <w:webHidden/>
          </w:rPr>
        </w:r>
        <w:r w:rsidR="008C0EA2">
          <w:rPr>
            <w:noProof/>
            <w:webHidden/>
          </w:rPr>
          <w:fldChar w:fldCharType="separate"/>
        </w:r>
        <w:r w:rsidR="008C0EA2">
          <w:rPr>
            <w:noProof/>
            <w:webHidden/>
          </w:rPr>
          <w:t>2</w:t>
        </w:r>
        <w:r w:rsidR="008C0EA2">
          <w:rPr>
            <w:noProof/>
            <w:webHidden/>
          </w:rPr>
          <w:fldChar w:fldCharType="end"/>
        </w:r>
      </w:hyperlink>
    </w:p>
    <w:p w14:paraId="5C8E09B1" w14:textId="0E4000D2" w:rsidR="008C0EA2" w:rsidRDefault="00F52B68">
      <w:pPr>
        <w:pStyle w:val="TOC2"/>
        <w:tabs>
          <w:tab w:val="right" w:leader="dot" w:pos="10790"/>
        </w:tabs>
        <w:rPr>
          <w:rFonts w:eastAsiaTheme="minorEastAsia"/>
          <w:noProof/>
        </w:rPr>
      </w:pPr>
      <w:hyperlink w:anchor="_Toc146631619" w:history="1">
        <w:r w:rsidR="008C0EA2" w:rsidRPr="007D0B8A">
          <w:rPr>
            <w:rStyle w:val="Hyperlink"/>
            <w:noProof/>
          </w:rPr>
          <w:t>Containerization</w:t>
        </w:r>
        <w:r w:rsidR="008C0EA2">
          <w:rPr>
            <w:noProof/>
            <w:webHidden/>
          </w:rPr>
          <w:tab/>
        </w:r>
        <w:r w:rsidR="008C0EA2">
          <w:rPr>
            <w:noProof/>
            <w:webHidden/>
          </w:rPr>
          <w:fldChar w:fldCharType="begin"/>
        </w:r>
        <w:r w:rsidR="008C0EA2">
          <w:rPr>
            <w:noProof/>
            <w:webHidden/>
          </w:rPr>
          <w:instrText xml:space="preserve"> PAGEREF _Toc146631619 \h </w:instrText>
        </w:r>
        <w:r w:rsidR="008C0EA2">
          <w:rPr>
            <w:noProof/>
            <w:webHidden/>
          </w:rPr>
        </w:r>
        <w:r w:rsidR="008C0EA2">
          <w:rPr>
            <w:noProof/>
            <w:webHidden/>
          </w:rPr>
          <w:fldChar w:fldCharType="separate"/>
        </w:r>
        <w:r w:rsidR="008C0EA2">
          <w:rPr>
            <w:noProof/>
            <w:webHidden/>
          </w:rPr>
          <w:t>2</w:t>
        </w:r>
        <w:r w:rsidR="008C0EA2">
          <w:rPr>
            <w:noProof/>
            <w:webHidden/>
          </w:rPr>
          <w:fldChar w:fldCharType="end"/>
        </w:r>
      </w:hyperlink>
    </w:p>
    <w:p w14:paraId="5016BE9D" w14:textId="7EA70B2A" w:rsidR="008C0EA2" w:rsidRDefault="00F52B68">
      <w:pPr>
        <w:pStyle w:val="TOC2"/>
        <w:tabs>
          <w:tab w:val="right" w:leader="dot" w:pos="10790"/>
        </w:tabs>
        <w:rPr>
          <w:rFonts w:eastAsiaTheme="minorEastAsia"/>
          <w:noProof/>
        </w:rPr>
      </w:pPr>
      <w:hyperlink w:anchor="_Toc146631620" w:history="1">
        <w:r w:rsidR="008C0EA2" w:rsidRPr="007D0B8A">
          <w:rPr>
            <w:rStyle w:val="Hyperlink"/>
            <w:noProof/>
          </w:rPr>
          <w:t>Data Processing and Analysis</w:t>
        </w:r>
        <w:r w:rsidR="008C0EA2">
          <w:rPr>
            <w:noProof/>
            <w:webHidden/>
          </w:rPr>
          <w:tab/>
        </w:r>
        <w:r w:rsidR="008C0EA2">
          <w:rPr>
            <w:noProof/>
            <w:webHidden/>
          </w:rPr>
          <w:fldChar w:fldCharType="begin"/>
        </w:r>
        <w:r w:rsidR="008C0EA2">
          <w:rPr>
            <w:noProof/>
            <w:webHidden/>
          </w:rPr>
          <w:instrText xml:space="preserve"> PAGEREF _Toc146631620 \h </w:instrText>
        </w:r>
        <w:r w:rsidR="008C0EA2">
          <w:rPr>
            <w:noProof/>
            <w:webHidden/>
          </w:rPr>
        </w:r>
        <w:r w:rsidR="008C0EA2">
          <w:rPr>
            <w:noProof/>
            <w:webHidden/>
          </w:rPr>
          <w:fldChar w:fldCharType="separate"/>
        </w:r>
        <w:r w:rsidR="008C0EA2">
          <w:rPr>
            <w:noProof/>
            <w:webHidden/>
          </w:rPr>
          <w:t>3</w:t>
        </w:r>
        <w:r w:rsidR="008C0EA2">
          <w:rPr>
            <w:noProof/>
            <w:webHidden/>
          </w:rPr>
          <w:fldChar w:fldCharType="end"/>
        </w:r>
      </w:hyperlink>
    </w:p>
    <w:p w14:paraId="139B7BC8" w14:textId="78CB3943" w:rsidR="008C0EA2" w:rsidRDefault="00F52B68">
      <w:pPr>
        <w:pStyle w:val="TOC2"/>
        <w:tabs>
          <w:tab w:val="right" w:leader="dot" w:pos="10790"/>
        </w:tabs>
        <w:rPr>
          <w:rFonts w:eastAsiaTheme="minorEastAsia"/>
          <w:noProof/>
        </w:rPr>
      </w:pPr>
      <w:hyperlink w:anchor="_Toc146631621" w:history="1">
        <w:r w:rsidR="008C0EA2" w:rsidRPr="007D0B8A">
          <w:rPr>
            <w:rStyle w:val="Hyperlink"/>
            <w:noProof/>
          </w:rPr>
          <w:t>Brief Report of Results</w:t>
        </w:r>
        <w:r w:rsidR="008C0EA2">
          <w:rPr>
            <w:noProof/>
            <w:webHidden/>
          </w:rPr>
          <w:tab/>
        </w:r>
        <w:r w:rsidR="008C0EA2">
          <w:rPr>
            <w:noProof/>
            <w:webHidden/>
          </w:rPr>
          <w:fldChar w:fldCharType="begin"/>
        </w:r>
        <w:r w:rsidR="008C0EA2">
          <w:rPr>
            <w:noProof/>
            <w:webHidden/>
          </w:rPr>
          <w:instrText xml:space="preserve"> PAGEREF _Toc146631621 \h </w:instrText>
        </w:r>
        <w:r w:rsidR="008C0EA2">
          <w:rPr>
            <w:noProof/>
            <w:webHidden/>
          </w:rPr>
        </w:r>
        <w:r w:rsidR="008C0EA2">
          <w:rPr>
            <w:noProof/>
            <w:webHidden/>
          </w:rPr>
          <w:fldChar w:fldCharType="separate"/>
        </w:r>
        <w:r w:rsidR="008C0EA2">
          <w:rPr>
            <w:noProof/>
            <w:webHidden/>
          </w:rPr>
          <w:t>3</w:t>
        </w:r>
        <w:r w:rsidR="008C0EA2">
          <w:rPr>
            <w:noProof/>
            <w:webHidden/>
          </w:rPr>
          <w:fldChar w:fldCharType="end"/>
        </w:r>
      </w:hyperlink>
    </w:p>
    <w:p w14:paraId="4EE86CF7" w14:textId="51F87239" w:rsidR="008C0EA2" w:rsidRDefault="00F52B68">
      <w:pPr>
        <w:pStyle w:val="TOC1"/>
        <w:tabs>
          <w:tab w:val="right" w:leader="dot" w:pos="10790"/>
        </w:tabs>
        <w:rPr>
          <w:rFonts w:eastAsiaTheme="minorEastAsia"/>
          <w:noProof/>
        </w:rPr>
      </w:pPr>
      <w:hyperlink w:anchor="_Toc146631622" w:history="1">
        <w:r w:rsidR="008C0EA2" w:rsidRPr="007D0B8A">
          <w:rPr>
            <w:rStyle w:val="Hyperlink"/>
            <w:noProof/>
          </w:rPr>
          <w:t>Data Files Included</w:t>
        </w:r>
        <w:r w:rsidR="008C0EA2">
          <w:rPr>
            <w:noProof/>
            <w:webHidden/>
          </w:rPr>
          <w:tab/>
        </w:r>
        <w:r w:rsidR="008C0EA2">
          <w:rPr>
            <w:noProof/>
            <w:webHidden/>
          </w:rPr>
          <w:fldChar w:fldCharType="begin"/>
        </w:r>
        <w:r w:rsidR="008C0EA2">
          <w:rPr>
            <w:noProof/>
            <w:webHidden/>
          </w:rPr>
          <w:instrText xml:space="preserve"> PAGEREF _Toc146631622 \h </w:instrText>
        </w:r>
        <w:r w:rsidR="008C0EA2">
          <w:rPr>
            <w:noProof/>
            <w:webHidden/>
          </w:rPr>
        </w:r>
        <w:r w:rsidR="008C0EA2">
          <w:rPr>
            <w:noProof/>
            <w:webHidden/>
          </w:rPr>
          <w:fldChar w:fldCharType="separate"/>
        </w:r>
        <w:r w:rsidR="008C0EA2">
          <w:rPr>
            <w:noProof/>
            <w:webHidden/>
          </w:rPr>
          <w:t>3</w:t>
        </w:r>
        <w:r w:rsidR="008C0EA2">
          <w:rPr>
            <w:noProof/>
            <w:webHidden/>
          </w:rPr>
          <w:fldChar w:fldCharType="end"/>
        </w:r>
      </w:hyperlink>
    </w:p>
    <w:p w14:paraId="45A91A3E" w14:textId="79870B7B" w:rsidR="008C0EA2" w:rsidRDefault="00F52B68">
      <w:pPr>
        <w:pStyle w:val="TOC1"/>
        <w:tabs>
          <w:tab w:val="right" w:leader="dot" w:pos="10790"/>
        </w:tabs>
        <w:rPr>
          <w:rFonts w:eastAsiaTheme="minorEastAsia"/>
          <w:noProof/>
        </w:rPr>
      </w:pPr>
      <w:hyperlink w:anchor="_Toc146631623" w:history="1">
        <w:r w:rsidR="008C0EA2" w:rsidRPr="007D0B8A">
          <w:rPr>
            <w:rStyle w:val="Hyperlink"/>
            <w:noProof/>
          </w:rPr>
          <w:t>Useful Equations and Parameters</w:t>
        </w:r>
        <w:r w:rsidR="008C0EA2">
          <w:rPr>
            <w:noProof/>
            <w:webHidden/>
          </w:rPr>
          <w:tab/>
        </w:r>
        <w:r w:rsidR="008C0EA2">
          <w:rPr>
            <w:noProof/>
            <w:webHidden/>
          </w:rPr>
          <w:fldChar w:fldCharType="begin"/>
        </w:r>
        <w:r w:rsidR="008C0EA2">
          <w:rPr>
            <w:noProof/>
            <w:webHidden/>
          </w:rPr>
          <w:instrText xml:space="preserve"> PAGEREF _Toc146631623 \h </w:instrText>
        </w:r>
        <w:r w:rsidR="008C0EA2">
          <w:rPr>
            <w:noProof/>
            <w:webHidden/>
          </w:rPr>
        </w:r>
        <w:r w:rsidR="008C0EA2">
          <w:rPr>
            <w:noProof/>
            <w:webHidden/>
          </w:rPr>
          <w:fldChar w:fldCharType="separate"/>
        </w:r>
        <w:r w:rsidR="008C0EA2">
          <w:rPr>
            <w:noProof/>
            <w:webHidden/>
          </w:rPr>
          <w:t>4</w:t>
        </w:r>
        <w:r w:rsidR="008C0EA2">
          <w:rPr>
            <w:noProof/>
            <w:webHidden/>
          </w:rPr>
          <w:fldChar w:fldCharType="end"/>
        </w:r>
      </w:hyperlink>
    </w:p>
    <w:p w14:paraId="0360A68D" w14:textId="74206940" w:rsidR="008C0EA2" w:rsidRDefault="00F52B68">
      <w:pPr>
        <w:pStyle w:val="TOC2"/>
        <w:tabs>
          <w:tab w:val="right" w:leader="dot" w:pos="10790"/>
        </w:tabs>
        <w:rPr>
          <w:rFonts w:eastAsiaTheme="minorEastAsia"/>
          <w:noProof/>
        </w:rPr>
      </w:pPr>
      <w:hyperlink w:anchor="_Toc146631624" w:history="1">
        <w:r w:rsidR="008C0EA2" w:rsidRPr="007D0B8A">
          <w:rPr>
            <w:rStyle w:val="Hyperlink"/>
            <w:noProof/>
          </w:rPr>
          <w:t>Wavelength (the grating equation)</w:t>
        </w:r>
        <w:r w:rsidR="008C0EA2">
          <w:rPr>
            <w:noProof/>
            <w:webHidden/>
          </w:rPr>
          <w:tab/>
        </w:r>
        <w:r w:rsidR="008C0EA2">
          <w:rPr>
            <w:noProof/>
            <w:webHidden/>
          </w:rPr>
          <w:fldChar w:fldCharType="begin"/>
        </w:r>
        <w:r w:rsidR="008C0EA2">
          <w:rPr>
            <w:noProof/>
            <w:webHidden/>
          </w:rPr>
          <w:instrText xml:space="preserve"> PAGEREF _Toc146631624 \h </w:instrText>
        </w:r>
        <w:r w:rsidR="008C0EA2">
          <w:rPr>
            <w:noProof/>
            <w:webHidden/>
          </w:rPr>
        </w:r>
        <w:r w:rsidR="008C0EA2">
          <w:rPr>
            <w:noProof/>
            <w:webHidden/>
          </w:rPr>
          <w:fldChar w:fldCharType="separate"/>
        </w:r>
        <w:r w:rsidR="008C0EA2">
          <w:rPr>
            <w:noProof/>
            <w:webHidden/>
          </w:rPr>
          <w:t>4</w:t>
        </w:r>
        <w:r w:rsidR="008C0EA2">
          <w:rPr>
            <w:noProof/>
            <w:webHidden/>
          </w:rPr>
          <w:fldChar w:fldCharType="end"/>
        </w:r>
      </w:hyperlink>
    </w:p>
    <w:p w14:paraId="2DE22386" w14:textId="4F658A31" w:rsidR="008C0EA2" w:rsidRDefault="00F52B68">
      <w:pPr>
        <w:pStyle w:val="TOC2"/>
        <w:tabs>
          <w:tab w:val="right" w:leader="dot" w:pos="10790"/>
        </w:tabs>
        <w:rPr>
          <w:rFonts w:eastAsiaTheme="minorEastAsia"/>
          <w:noProof/>
        </w:rPr>
      </w:pPr>
      <w:hyperlink w:anchor="_Toc146631625" w:history="1">
        <w:r w:rsidR="008C0EA2" w:rsidRPr="007D0B8A">
          <w:rPr>
            <w:rStyle w:val="Hyperlink"/>
            <w:noProof/>
          </w:rPr>
          <w:t>Photon Count Rate (counts/s/m</w:t>
        </w:r>
        <w:r w:rsidR="008C0EA2" w:rsidRPr="007D0B8A">
          <w:rPr>
            <w:rStyle w:val="Hyperlink"/>
            <w:noProof/>
            <w:vertAlign w:val="superscript"/>
          </w:rPr>
          <w:t>2</w:t>
        </w:r>
        <w:r w:rsidR="008C0EA2" w:rsidRPr="007D0B8A">
          <w:rPr>
            <w:rStyle w:val="Hyperlink"/>
            <w:noProof/>
          </w:rPr>
          <w:t>/nm)</w:t>
        </w:r>
        <w:r w:rsidR="008C0EA2">
          <w:rPr>
            <w:noProof/>
            <w:webHidden/>
          </w:rPr>
          <w:tab/>
        </w:r>
        <w:r w:rsidR="008C0EA2">
          <w:rPr>
            <w:noProof/>
            <w:webHidden/>
          </w:rPr>
          <w:fldChar w:fldCharType="begin"/>
        </w:r>
        <w:r w:rsidR="008C0EA2">
          <w:rPr>
            <w:noProof/>
            <w:webHidden/>
          </w:rPr>
          <w:instrText xml:space="preserve"> PAGEREF _Toc146631625 \h </w:instrText>
        </w:r>
        <w:r w:rsidR="008C0EA2">
          <w:rPr>
            <w:noProof/>
            <w:webHidden/>
          </w:rPr>
        </w:r>
        <w:r w:rsidR="008C0EA2">
          <w:rPr>
            <w:noProof/>
            <w:webHidden/>
          </w:rPr>
          <w:fldChar w:fldCharType="separate"/>
        </w:r>
        <w:r w:rsidR="008C0EA2">
          <w:rPr>
            <w:noProof/>
            <w:webHidden/>
          </w:rPr>
          <w:t>4</w:t>
        </w:r>
        <w:r w:rsidR="008C0EA2">
          <w:rPr>
            <w:noProof/>
            <w:webHidden/>
          </w:rPr>
          <w:fldChar w:fldCharType="end"/>
        </w:r>
      </w:hyperlink>
    </w:p>
    <w:p w14:paraId="57799D47" w14:textId="2A568B7C" w:rsidR="008C0EA2" w:rsidRDefault="00F52B68">
      <w:pPr>
        <w:pStyle w:val="TOC2"/>
        <w:tabs>
          <w:tab w:val="right" w:leader="dot" w:pos="10790"/>
        </w:tabs>
        <w:rPr>
          <w:rFonts w:eastAsiaTheme="minorEastAsia"/>
          <w:noProof/>
        </w:rPr>
      </w:pPr>
      <w:hyperlink w:anchor="_Toc146631626" w:history="1">
        <w:r w:rsidR="008C0EA2" w:rsidRPr="007D0B8A">
          <w:rPr>
            <w:rStyle w:val="Hyperlink"/>
            <w:noProof/>
          </w:rPr>
          <w:t>Spectral Irradiance (W/m</w:t>
        </w:r>
        <w:r w:rsidR="008C0EA2" w:rsidRPr="007D0B8A">
          <w:rPr>
            <w:rStyle w:val="Hyperlink"/>
            <w:noProof/>
            <w:vertAlign w:val="superscript"/>
          </w:rPr>
          <w:t>2</w:t>
        </w:r>
        <w:r w:rsidR="008C0EA2" w:rsidRPr="007D0B8A">
          <w:rPr>
            <w:rStyle w:val="Hyperlink"/>
            <w:noProof/>
          </w:rPr>
          <w:t>/nm)</w:t>
        </w:r>
        <w:r w:rsidR="008C0EA2">
          <w:rPr>
            <w:noProof/>
            <w:webHidden/>
          </w:rPr>
          <w:tab/>
        </w:r>
        <w:r w:rsidR="008C0EA2">
          <w:rPr>
            <w:noProof/>
            <w:webHidden/>
          </w:rPr>
          <w:fldChar w:fldCharType="begin"/>
        </w:r>
        <w:r w:rsidR="008C0EA2">
          <w:rPr>
            <w:noProof/>
            <w:webHidden/>
          </w:rPr>
          <w:instrText xml:space="preserve"> PAGEREF _Toc146631626 \h </w:instrText>
        </w:r>
        <w:r w:rsidR="008C0EA2">
          <w:rPr>
            <w:noProof/>
            <w:webHidden/>
          </w:rPr>
        </w:r>
        <w:r w:rsidR="008C0EA2">
          <w:rPr>
            <w:noProof/>
            <w:webHidden/>
          </w:rPr>
          <w:fldChar w:fldCharType="separate"/>
        </w:r>
        <w:r w:rsidR="008C0EA2">
          <w:rPr>
            <w:noProof/>
            <w:webHidden/>
          </w:rPr>
          <w:t>4</w:t>
        </w:r>
        <w:r w:rsidR="008C0EA2">
          <w:rPr>
            <w:noProof/>
            <w:webHidden/>
          </w:rPr>
          <w:fldChar w:fldCharType="end"/>
        </w:r>
      </w:hyperlink>
    </w:p>
    <w:p w14:paraId="6F937F36" w14:textId="3DA20844" w:rsidR="008C0EA2" w:rsidRDefault="00F52B68">
      <w:pPr>
        <w:pStyle w:val="TOC2"/>
        <w:tabs>
          <w:tab w:val="right" w:leader="dot" w:pos="10790"/>
        </w:tabs>
        <w:rPr>
          <w:rFonts w:eastAsiaTheme="minorEastAsia"/>
          <w:noProof/>
        </w:rPr>
      </w:pPr>
      <w:hyperlink w:anchor="_Toc146631627" w:history="1">
        <w:r w:rsidR="008C0EA2" w:rsidRPr="007D0B8A">
          <w:rPr>
            <w:rStyle w:val="Hyperlink"/>
            <w:noProof/>
          </w:rPr>
          <w:t>1-AU Correction</w:t>
        </w:r>
        <w:r w:rsidR="008C0EA2">
          <w:rPr>
            <w:noProof/>
            <w:webHidden/>
          </w:rPr>
          <w:tab/>
        </w:r>
        <w:r w:rsidR="008C0EA2">
          <w:rPr>
            <w:noProof/>
            <w:webHidden/>
          </w:rPr>
          <w:fldChar w:fldCharType="begin"/>
        </w:r>
        <w:r w:rsidR="008C0EA2">
          <w:rPr>
            <w:noProof/>
            <w:webHidden/>
          </w:rPr>
          <w:instrText xml:space="preserve"> PAGEREF _Toc146631627 \h </w:instrText>
        </w:r>
        <w:r w:rsidR="008C0EA2">
          <w:rPr>
            <w:noProof/>
            <w:webHidden/>
          </w:rPr>
        </w:r>
        <w:r w:rsidR="008C0EA2">
          <w:rPr>
            <w:noProof/>
            <w:webHidden/>
          </w:rPr>
          <w:fldChar w:fldCharType="separate"/>
        </w:r>
        <w:r w:rsidR="008C0EA2">
          <w:rPr>
            <w:noProof/>
            <w:webHidden/>
          </w:rPr>
          <w:t>4</w:t>
        </w:r>
        <w:r w:rsidR="008C0EA2">
          <w:rPr>
            <w:noProof/>
            <w:webHidden/>
          </w:rPr>
          <w:fldChar w:fldCharType="end"/>
        </w:r>
      </w:hyperlink>
    </w:p>
    <w:p w14:paraId="179393D9" w14:textId="77777777" w:rsidR="008C0EA2" w:rsidRDefault="002A6E55" w:rsidP="0082317D">
      <w:pPr>
        <w:pStyle w:val="Heading1"/>
      </w:pPr>
      <w:r>
        <w:fldChar w:fldCharType="end"/>
      </w:r>
      <w:bookmarkStart w:id="2" w:name="_Toc146631616"/>
    </w:p>
    <w:p w14:paraId="54D98442" w14:textId="77777777" w:rsidR="008C0EA2" w:rsidRDefault="008C0EA2">
      <w:pPr>
        <w:rPr>
          <w:rFonts w:asciiTheme="majorHAnsi" w:eastAsiaTheme="majorEastAsia" w:hAnsiTheme="majorHAnsi" w:cstheme="majorBidi"/>
          <w:color w:val="2F5496" w:themeColor="accent1" w:themeShade="BF"/>
          <w:sz w:val="32"/>
          <w:szCs w:val="32"/>
        </w:rPr>
      </w:pPr>
      <w:r>
        <w:br w:type="page"/>
      </w:r>
    </w:p>
    <w:p w14:paraId="70E8B4B6" w14:textId="139BA36F" w:rsidR="0082317D" w:rsidRDefault="0082317D" w:rsidP="0082317D">
      <w:pPr>
        <w:pStyle w:val="Heading1"/>
      </w:pPr>
      <w:r>
        <w:t>Expectations</w:t>
      </w:r>
      <w:bookmarkEnd w:id="2"/>
    </w:p>
    <w:p w14:paraId="2B3C7829" w14:textId="59ABA1BC" w:rsidR="00DA69E7" w:rsidRDefault="002F4DAF" w:rsidP="0082317D">
      <w:r>
        <w:t>We have many roles on our teams and this test addresses the skills for more than one role. As a result</w:t>
      </w:r>
      <w:r w:rsidR="308AF4DE">
        <w:t>,</w:t>
      </w:r>
      <w:r>
        <w:t xml:space="preserve"> </w:t>
      </w:r>
      <w:r w:rsidRPr="002F4DAF">
        <w:rPr>
          <w:i/>
          <w:iCs/>
        </w:rPr>
        <w:t>t</w:t>
      </w:r>
      <w:commentRangeStart w:id="3"/>
      <w:commentRangeStart w:id="4"/>
      <w:r w:rsidR="0082317D" w:rsidRPr="002F4DAF">
        <w:rPr>
          <w:i/>
          <w:iCs/>
        </w:rPr>
        <w:t xml:space="preserve">his </w:t>
      </w:r>
      <w:r w:rsidR="00E202BC" w:rsidRPr="002F4DAF">
        <w:rPr>
          <w:i/>
          <w:iCs/>
        </w:rPr>
        <w:t xml:space="preserve">coding test </w:t>
      </w:r>
      <w:r w:rsidR="008917A2" w:rsidRPr="002F4DAF">
        <w:rPr>
          <w:i/>
          <w:iCs/>
        </w:rPr>
        <w:t>may</w:t>
      </w:r>
      <w:r w:rsidR="00E202BC" w:rsidRPr="002F4DAF">
        <w:rPr>
          <w:i/>
          <w:iCs/>
        </w:rPr>
        <w:t xml:space="preserve"> be a significant challenge</w:t>
      </w:r>
      <w:r w:rsidR="00E202BC" w:rsidRPr="007C5378">
        <w:rPr>
          <w:i/>
          <w:iCs/>
        </w:rPr>
        <w:t>.</w:t>
      </w:r>
      <w:r w:rsidR="009C3F44">
        <w:t xml:space="preserve"> </w:t>
      </w:r>
      <w:r w:rsidR="00273686">
        <w:t>As in scientific research, there is no</w:t>
      </w:r>
      <w:r w:rsidR="00561E7B">
        <w:t xml:space="preserve"> definitive</w:t>
      </w:r>
      <w:r w:rsidR="00273686">
        <w:t xml:space="preserve"> “correct answer”</w:t>
      </w:r>
      <w:r w:rsidR="00082B08">
        <w:t xml:space="preserve">. </w:t>
      </w:r>
      <w:r w:rsidR="00561E7B">
        <w:t xml:space="preserve">You are not </w:t>
      </w:r>
      <w:r w:rsidR="00243BA0">
        <w:t>required</w:t>
      </w:r>
      <w:r w:rsidR="00561E7B">
        <w:t xml:space="preserve"> to have previous familiarity with</w:t>
      </w:r>
      <w:r w:rsidR="00865F5F">
        <w:t xml:space="preserve"> Docker,</w:t>
      </w:r>
      <w:r w:rsidR="00561E7B">
        <w:t xml:space="preserve"> this data</w:t>
      </w:r>
      <w:r w:rsidR="00865F5F">
        <w:t>,</w:t>
      </w:r>
      <w:r w:rsidR="00561E7B">
        <w:t xml:space="preserve"> or even spectro</w:t>
      </w:r>
      <w:r w:rsidR="00243BA0">
        <w:t>scopy</w:t>
      </w:r>
      <w:r w:rsidR="00DA69E7">
        <w:t>; s</w:t>
      </w:r>
      <w:r w:rsidR="00DB7E4A">
        <w:t>how us how you</w:t>
      </w:r>
      <w:r w:rsidR="007C5378">
        <w:t xml:space="preserve"> reason and</w:t>
      </w:r>
      <w:r w:rsidR="00DB7E4A">
        <w:t xml:space="preserve"> adapt to unfamiliar </w:t>
      </w:r>
      <w:r w:rsidR="00F75ABB">
        <w:t xml:space="preserve">problems. </w:t>
      </w:r>
      <w:r w:rsidR="008B659F">
        <w:t>I</w:t>
      </w:r>
      <w:r w:rsidR="00A82F61">
        <w:t xml:space="preserve">f </w:t>
      </w:r>
      <w:r w:rsidR="00E00D1E">
        <w:t>some aspects are unfamiliar, ask questions and focus on the parts you know best.</w:t>
      </w:r>
      <w:commentRangeEnd w:id="3"/>
      <w:r w:rsidR="0082317D">
        <w:rPr>
          <w:rStyle w:val="CommentReference"/>
        </w:rPr>
        <w:commentReference w:id="3"/>
      </w:r>
      <w:commentRangeEnd w:id="4"/>
      <w:r w:rsidR="00930A91">
        <w:rPr>
          <w:rStyle w:val="CommentReference"/>
        </w:rPr>
        <w:commentReference w:id="4"/>
      </w:r>
    </w:p>
    <w:p w14:paraId="395EBB46" w14:textId="77777777" w:rsidR="00A7087F" w:rsidRDefault="00A7087F" w:rsidP="0082317D"/>
    <w:p w14:paraId="66C1B5B4" w14:textId="77777777" w:rsidR="00A7087F" w:rsidRDefault="00A7087F" w:rsidP="00A7087F">
      <w:pPr>
        <w:pStyle w:val="ListParagraph"/>
        <w:numPr>
          <w:ilvl w:val="0"/>
          <w:numId w:val="8"/>
        </w:numPr>
      </w:pPr>
      <w:r>
        <w:t xml:space="preserve">We are not trying to hide information and we understand you are not an expert with this dataset. </w:t>
      </w:r>
    </w:p>
    <w:p w14:paraId="3064ABC2" w14:textId="2604E1E4" w:rsidR="00A7087F" w:rsidRDefault="00A7087F" w:rsidP="00A7087F">
      <w:pPr>
        <w:pStyle w:val="ListParagraph"/>
        <w:numPr>
          <w:ilvl w:val="0"/>
          <w:numId w:val="8"/>
        </w:numPr>
      </w:pPr>
      <w:r>
        <w:t>Consulting external resources is acceptable.</w:t>
      </w:r>
    </w:p>
    <w:p w14:paraId="211E0480" w14:textId="77777777" w:rsidR="00A7087F" w:rsidRDefault="00A7087F" w:rsidP="00A7087F">
      <w:pPr>
        <w:pStyle w:val="ListParagraph"/>
        <w:numPr>
          <w:ilvl w:val="0"/>
          <w:numId w:val="8"/>
        </w:numPr>
      </w:pPr>
      <w:r>
        <w:t>All your submitted material must be your own work.</w:t>
      </w:r>
    </w:p>
    <w:p w14:paraId="179F5FDE" w14:textId="62ED031E" w:rsidR="00A7087F" w:rsidRDefault="00A7087F" w:rsidP="00A7087F">
      <w:pPr>
        <w:pStyle w:val="ListParagraph"/>
        <w:numPr>
          <w:ilvl w:val="0"/>
          <w:numId w:val="8"/>
        </w:numPr>
      </w:pPr>
      <w:r>
        <w:t>We expect a summary/report of your results, including plot figures where appropriate.</w:t>
      </w:r>
    </w:p>
    <w:p w14:paraId="69225FCA" w14:textId="5C74CF11" w:rsidR="00A7087F" w:rsidRPr="009F10B5" w:rsidRDefault="00A7087F" w:rsidP="0082317D">
      <w:pPr>
        <w:pStyle w:val="ListParagraph"/>
        <w:numPr>
          <w:ilvl w:val="0"/>
          <w:numId w:val="8"/>
        </w:numPr>
        <w:rPr>
          <w:b/>
          <w:bCs/>
        </w:rPr>
      </w:pPr>
      <w:r>
        <w:t xml:space="preserve">Getting the “right answer” is not the focus of this exercise. </w:t>
      </w:r>
      <w:r w:rsidRPr="00FC7E92">
        <w:rPr>
          <w:b/>
          <w:bCs/>
        </w:rPr>
        <w:t>Use this as an opportunity to showcase your</w:t>
      </w:r>
      <w:r>
        <w:rPr>
          <w:b/>
          <w:bCs/>
        </w:rPr>
        <w:t xml:space="preserve"> s</w:t>
      </w:r>
      <w:r w:rsidRPr="00FC7E92">
        <w:rPr>
          <w:b/>
          <w:bCs/>
        </w:rPr>
        <w:t>kills.</w:t>
      </w:r>
    </w:p>
    <w:p w14:paraId="29BA09E2" w14:textId="54DFED74" w:rsidR="0082317D" w:rsidRPr="00DA69E7" w:rsidRDefault="00DA69E7" w:rsidP="00DA69E7">
      <w:pPr>
        <w:spacing w:before="240" w:after="240"/>
        <w:rPr>
          <w:rFonts w:ascii="Calibri" w:eastAsia="Calibri" w:hAnsi="Calibri" w:cs="Calibri"/>
          <w:b/>
          <w:bCs/>
        </w:rPr>
      </w:pPr>
      <w:r w:rsidRPr="10A3F867">
        <w:rPr>
          <w:rFonts w:ascii="Calibri" w:eastAsia="Calibri" w:hAnsi="Calibri" w:cs="Calibri"/>
          <w:b/>
          <w:bCs/>
        </w:rPr>
        <w:t xml:space="preserve">Asking </w:t>
      </w:r>
      <w:r>
        <w:rPr>
          <w:rFonts w:ascii="Calibri" w:eastAsia="Calibri" w:hAnsi="Calibri" w:cs="Calibri"/>
          <w:b/>
          <w:bCs/>
        </w:rPr>
        <w:t xml:space="preserve">clarifying </w:t>
      </w:r>
      <w:r w:rsidRPr="10A3F867">
        <w:rPr>
          <w:rFonts w:ascii="Calibri" w:eastAsia="Calibri" w:hAnsi="Calibri" w:cs="Calibri"/>
          <w:b/>
          <w:bCs/>
        </w:rPr>
        <w:t>questions via email is expected</w:t>
      </w:r>
      <w:r>
        <w:rPr>
          <w:rFonts w:ascii="Calibri" w:eastAsia="Calibri" w:hAnsi="Calibri" w:cs="Calibri"/>
          <w:b/>
          <w:bCs/>
        </w:rPr>
        <w:t xml:space="preserve"> but not required.</w:t>
      </w:r>
    </w:p>
    <w:p w14:paraId="2A69A1DB" w14:textId="31514FC4" w:rsidR="0082317D" w:rsidRDefault="0082317D" w:rsidP="0082317D">
      <w:pPr>
        <w:spacing w:after="240"/>
        <w:rPr>
          <w:rFonts w:ascii="Calibri" w:eastAsia="Calibri" w:hAnsi="Calibri" w:cs="Calibri"/>
        </w:rPr>
      </w:pPr>
      <w:r w:rsidRPr="10A3F867">
        <w:rPr>
          <w:rFonts w:ascii="Calibri" w:eastAsia="Calibri" w:hAnsi="Calibri" w:cs="Calibri"/>
        </w:rPr>
        <w:t xml:space="preserve">With </w:t>
      </w:r>
      <w:r w:rsidR="00DA69E7">
        <w:rPr>
          <w:rFonts w:ascii="Calibri" w:eastAsia="Calibri" w:hAnsi="Calibri" w:cs="Calibri"/>
        </w:rPr>
        <w:t>your submission, we are</w:t>
      </w:r>
      <w:r w:rsidRPr="10A3F867">
        <w:rPr>
          <w:rFonts w:ascii="Calibri" w:eastAsia="Calibri" w:hAnsi="Calibri" w:cs="Calibri"/>
        </w:rPr>
        <w:t xml:space="preserve"> trying to get a sense of:</w:t>
      </w:r>
    </w:p>
    <w:p w14:paraId="31730C3A" w14:textId="05556F4D" w:rsidR="0082317D" w:rsidRDefault="0082317D" w:rsidP="0082317D">
      <w:pPr>
        <w:pStyle w:val="ListParagraph"/>
        <w:numPr>
          <w:ilvl w:val="0"/>
          <w:numId w:val="6"/>
        </w:numPr>
        <w:spacing w:before="240" w:after="240"/>
        <w:rPr>
          <w:rFonts w:ascii="Calibri" w:eastAsia="Calibri" w:hAnsi="Calibri" w:cs="Calibri"/>
        </w:rPr>
      </w:pPr>
      <w:r w:rsidRPr="10A3F867">
        <w:rPr>
          <w:rFonts w:ascii="Calibri" w:eastAsia="Calibri" w:hAnsi="Calibri" w:cs="Calibri"/>
        </w:rPr>
        <w:t>Presentation/documentation/communication skills</w:t>
      </w:r>
    </w:p>
    <w:p w14:paraId="25A8D35B" w14:textId="29DFAF51" w:rsidR="0082317D" w:rsidRDefault="0082317D" w:rsidP="0082317D">
      <w:pPr>
        <w:pStyle w:val="ListParagraph"/>
        <w:numPr>
          <w:ilvl w:val="0"/>
          <w:numId w:val="6"/>
        </w:numPr>
        <w:spacing w:before="240" w:after="240"/>
        <w:rPr>
          <w:rFonts w:ascii="Calibri" w:eastAsia="Calibri" w:hAnsi="Calibri" w:cs="Calibri"/>
        </w:rPr>
      </w:pPr>
      <w:r w:rsidRPr="10A3F867">
        <w:rPr>
          <w:rFonts w:ascii="Calibri" w:eastAsia="Calibri" w:hAnsi="Calibri" w:cs="Calibri"/>
        </w:rPr>
        <w:t>Coding style and code usability</w:t>
      </w:r>
    </w:p>
    <w:p w14:paraId="58C10C12" w14:textId="558D66AE" w:rsidR="0082317D" w:rsidRDefault="0082317D" w:rsidP="0082317D">
      <w:pPr>
        <w:pStyle w:val="ListParagraph"/>
        <w:numPr>
          <w:ilvl w:val="0"/>
          <w:numId w:val="6"/>
        </w:numPr>
        <w:spacing w:before="240" w:after="240"/>
        <w:rPr>
          <w:rFonts w:ascii="Calibri" w:eastAsia="Calibri" w:hAnsi="Calibri" w:cs="Calibri"/>
        </w:rPr>
      </w:pPr>
      <w:r w:rsidRPr="10A3F867">
        <w:rPr>
          <w:rFonts w:ascii="Calibri" w:eastAsia="Calibri" w:hAnsi="Calibri" w:cs="Calibri"/>
        </w:rPr>
        <w:t>Programming language best practices</w:t>
      </w:r>
    </w:p>
    <w:p w14:paraId="262D3A59" w14:textId="2A72D202" w:rsidR="00BB5C01" w:rsidRDefault="00BB5C01" w:rsidP="0082317D">
      <w:pPr>
        <w:pStyle w:val="ListParagraph"/>
        <w:numPr>
          <w:ilvl w:val="0"/>
          <w:numId w:val="6"/>
        </w:numPr>
        <w:spacing w:before="240" w:after="240"/>
        <w:rPr>
          <w:rFonts w:ascii="Calibri" w:eastAsia="Calibri" w:hAnsi="Calibri" w:cs="Calibri"/>
        </w:rPr>
      </w:pPr>
      <w:r>
        <w:rPr>
          <w:rFonts w:ascii="Calibri" w:eastAsia="Calibri" w:hAnsi="Calibri" w:cs="Calibri"/>
        </w:rPr>
        <w:t xml:space="preserve">Familiarity with foundational </w:t>
      </w:r>
      <w:r w:rsidR="00060B9F">
        <w:rPr>
          <w:rFonts w:ascii="Calibri" w:eastAsia="Calibri" w:hAnsi="Calibri" w:cs="Calibri"/>
        </w:rPr>
        <w:t>Docker principles</w:t>
      </w:r>
    </w:p>
    <w:p w14:paraId="00F8E95B" w14:textId="2CA8F6C8" w:rsidR="0082317D" w:rsidRDefault="0082317D" w:rsidP="0082317D">
      <w:pPr>
        <w:pStyle w:val="ListParagraph"/>
        <w:numPr>
          <w:ilvl w:val="0"/>
          <w:numId w:val="6"/>
        </w:numPr>
        <w:spacing w:before="240" w:after="240"/>
        <w:rPr>
          <w:rFonts w:ascii="Calibri" w:eastAsia="Calibri" w:hAnsi="Calibri" w:cs="Calibri"/>
        </w:rPr>
      </w:pPr>
      <w:r w:rsidRPr="10A3F867">
        <w:rPr>
          <w:rFonts w:ascii="Calibri" w:eastAsia="Calibri" w:hAnsi="Calibri" w:cs="Calibri"/>
        </w:rPr>
        <w:t>Physical/instrumentation knowledge</w:t>
      </w:r>
    </w:p>
    <w:p w14:paraId="4AB9DA6C" w14:textId="31AE3685" w:rsidR="00DA69E7" w:rsidRPr="00DA69E7" w:rsidRDefault="0082317D" w:rsidP="00DA69E7">
      <w:pPr>
        <w:pStyle w:val="ListParagraph"/>
        <w:numPr>
          <w:ilvl w:val="0"/>
          <w:numId w:val="6"/>
        </w:numPr>
        <w:spacing w:before="240" w:after="240"/>
        <w:rPr>
          <w:rFonts w:ascii="Calibri" w:eastAsia="Calibri" w:hAnsi="Calibri" w:cs="Calibri"/>
        </w:rPr>
      </w:pPr>
      <w:r w:rsidRPr="10A3F867">
        <w:rPr>
          <w:rFonts w:ascii="Calibri" w:eastAsia="Calibri" w:hAnsi="Calibri" w:cs="Calibri"/>
        </w:rPr>
        <w:t>Ability to learn on the fly and apply background knowledge</w:t>
      </w:r>
    </w:p>
    <w:p w14:paraId="5DAE4D26" w14:textId="1918554F" w:rsidR="002A6E55" w:rsidRDefault="0082317D" w:rsidP="002A6E55">
      <w:pPr>
        <w:pStyle w:val="Heading1"/>
      </w:pPr>
      <w:bookmarkStart w:id="5" w:name="_Toc146631617"/>
      <w:r>
        <w:t xml:space="preserve">Scientific </w:t>
      </w:r>
      <w:r w:rsidR="002A6E55">
        <w:t>Background</w:t>
      </w:r>
      <w:bookmarkEnd w:id="5"/>
    </w:p>
    <w:p w14:paraId="682CCC92" w14:textId="4F1F8CF6" w:rsidR="00AB31AD" w:rsidRDefault="00AB31AD" w:rsidP="00AB31AD">
      <w:r>
        <w:t>Th</w:t>
      </w:r>
      <w:r w:rsidR="0082317D">
        <w:t>e</w:t>
      </w:r>
      <w:r>
        <w:t xml:space="preserve"> data</w:t>
      </w:r>
      <w:r w:rsidR="0082317D">
        <w:t xml:space="preserve"> provided</w:t>
      </w:r>
      <w:r>
        <w:t xml:space="preserve"> is similar to the SORCE SOLSTICE instrument measurements (though it is a small subset of the wavelength range). The SORCE mission ended in February 2020 after 17 years of on-orbit operations. The SORCE mission measured Solar Irradiance variability over almost 2 complete 11-years Solar cycle.</w:t>
      </w:r>
    </w:p>
    <w:p w14:paraId="19B0FA19" w14:textId="77777777" w:rsidR="00AB31AD" w:rsidRDefault="00AB31AD" w:rsidP="00AB31AD"/>
    <w:p w14:paraId="1D8CF556" w14:textId="503AA4B0" w:rsidR="00AB31AD" w:rsidRDefault="00AB31AD" w:rsidP="00AB31AD">
      <w:r>
        <w:t>The SOLSTICE instrument measured the daily Solar Irradiance spectra (Watts/</w:t>
      </w:r>
      <w:r w:rsidR="16B81B38">
        <w:t>m</w:t>
      </w:r>
      <w:r w:rsidR="16B81B38" w:rsidRPr="10A3F867">
        <w:rPr>
          <w:vertAlign w:val="superscript"/>
          <w:rPrChange w:id="6" w:author="Gavin Medley" w:date="2023-09-25T14:30:00Z">
            <w:rPr/>
          </w:rPrChange>
        </w:rPr>
        <w:t>2</w:t>
      </w:r>
      <w:r w:rsidR="16B81B38">
        <w:t>/</w:t>
      </w:r>
      <w:r>
        <w:t xml:space="preserve">nm) in the ultra-violet (from 115nm to 300nm). Light entered the aperture, followed the optical path, was dispersed by a </w:t>
      </w:r>
      <w:r w:rsidR="005633EC">
        <w:t xml:space="preserve">diffraction </w:t>
      </w:r>
      <w:r>
        <w:t xml:space="preserve">grating, then landed on a photomultiplier tube (PMT) detector which counted the number of photon events detected per integration time (count rate). As the grating rotated, the wavelength of light hitting the </w:t>
      </w:r>
      <w:r w:rsidR="00192FA8">
        <w:t>PMT</w:t>
      </w:r>
      <w:r>
        <w:t xml:space="preserve"> changed, allowing for the photon counts as a function of wavelength.</w:t>
      </w:r>
    </w:p>
    <w:p w14:paraId="43AC9CD0" w14:textId="77777777" w:rsidR="00AB31AD" w:rsidRDefault="00AB31AD" w:rsidP="00AB31AD"/>
    <w:p w14:paraId="0C013FFC" w14:textId="705FFF5B" w:rsidR="00AB31AD" w:rsidRDefault="00AB31AD" w:rsidP="00AB31AD">
      <w:r>
        <w:t>The SORCE spacecraft was in an orbit with roughly a ninety</w:t>
      </w:r>
      <w:r w:rsidR="4432D567">
        <w:t>-</w:t>
      </w:r>
      <w:r>
        <w:t>minute period in Low</w:t>
      </w:r>
      <w:r w:rsidR="359BFFF3">
        <w:t>-</w:t>
      </w:r>
      <w:r>
        <w:t>Earth Orbit (LEO). Later in the mission, the instrument saw larger than designed temperature swing within each orbit. As the PMT's efficiency in detecting photons changes with temperature, a temperature correction needs to be applied.</w:t>
      </w:r>
    </w:p>
    <w:p w14:paraId="27006903" w14:textId="77777777" w:rsidR="00AB31AD" w:rsidRDefault="00AB31AD" w:rsidP="00AB31AD"/>
    <w:p w14:paraId="1D3E7966" w14:textId="057228E4" w:rsidR="00AB31AD" w:rsidRDefault="00AB31AD" w:rsidP="00AB31AD">
      <w:r>
        <w:t>Also, during that time period,</w:t>
      </w:r>
      <w:r w:rsidR="005633EC">
        <w:t xml:space="preserve"> </w:t>
      </w:r>
      <w:r>
        <w:t xml:space="preserve">the grating position was reset with each orbit and never returned to the exact fiducial. This created a small grating offset from orbit to orbit, from what was actually reported, resulting in a wavelength shift. The provided reference spectra (with </w:t>
      </w:r>
      <w:r w:rsidR="4910D8F4">
        <w:t>well-known</w:t>
      </w:r>
      <w:r>
        <w:t xml:space="preserve"> wavelength and expected irradiances) could be used to align each dataset. </w:t>
      </w:r>
    </w:p>
    <w:p w14:paraId="3A93E2AD" w14:textId="77777777" w:rsidR="00AB31AD" w:rsidRDefault="00AB31AD" w:rsidP="00AB31AD"/>
    <w:p w14:paraId="7B2CEAD8" w14:textId="2C3FB598" w:rsidR="00EF70DA" w:rsidRDefault="00AB31AD" w:rsidP="006C5472">
      <w:r>
        <w:t xml:space="preserve">The SOLSTICE instrument ran various experiments on a daily basis throughout the mission. The included data covers about five orbits, with different experiments on each orbit. The various grating scans in this dataset correspond to actual Solar measurements around the Silicon-2 emission lines (~180nm). All the data provided is time-tagged and </w:t>
      </w:r>
      <w:r w:rsidR="7355B8A8">
        <w:t xml:space="preserve">a </w:t>
      </w:r>
      <w:r>
        <w:t>subset of the activities are defined in the file plans.txt</w:t>
      </w:r>
      <w:r w:rsidR="00C842E2">
        <w:t>.</w:t>
      </w:r>
    </w:p>
    <w:p w14:paraId="7273C1BE" w14:textId="34B4453E" w:rsidR="2AD065C8" w:rsidRDefault="2AD065C8" w:rsidP="49366902">
      <w:pPr>
        <w:pStyle w:val="Heading1"/>
      </w:pPr>
      <w:bookmarkStart w:id="7" w:name="_Toc146631618"/>
      <w:r>
        <w:t>Your Tasks</w:t>
      </w:r>
      <w:bookmarkEnd w:id="7"/>
    </w:p>
    <w:p w14:paraId="56FBD1BC" w14:textId="5B0DE6A2" w:rsidR="007F49E5" w:rsidRPr="007F49E5" w:rsidRDefault="007F49E5" w:rsidP="007F49E5">
      <w:r>
        <w:t>In no particular order</w:t>
      </w:r>
    </w:p>
    <w:p w14:paraId="7FE6FBAC" w14:textId="77777777" w:rsidR="2AD065C8" w:rsidRDefault="2AD065C8" w:rsidP="49366902">
      <w:pPr>
        <w:pStyle w:val="Heading2"/>
      </w:pPr>
      <w:bookmarkStart w:id="8" w:name="_Toc146631619"/>
      <w:r>
        <w:t>Containerization</w:t>
      </w:r>
      <w:bookmarkEnd w:id="8"/>
    </w:p>
    <w:p w14:paraId="77B6D33E" w14:textId="039E91B9" w:rsidR="2AD065C8" w:rsidRDefault="2AD065C8">
      <w:r>
        <w:t xml:space="preserve">Your data processing algorithm needs to someday run in a serverless cloud environment and must be containerized with Docker. Design your calibration/correction code to run in a Docker container. You may begin by developing your algorithm and then proceed with containerizing it. </w:t>
      </w:r>
    </w:p>
    <w:p w14:paraId="01AFA12E" w14:textId="1E2D8C03" w:rsidR="2AD065C8" w:rsidRDefault="2AD065C8">
      <w:r>
        <w:t>Suggestions:</w:t>
      </w:r>
    </w:p>
    <w:p w14:paraId="147553E4" w14:textId="6C273513" w:rsidR="2AD065C8" w:rsidRDefault="2AD065C8" w:rsidP="49366902">
      <w:pPr>
        <w:pStyle w:val="ListParagraph"/>
        <w:numPr>
          <w:ilvl w:val="0"/>
          <w:numId w:val="2"/>
        </w:numPr>
      </w:pPr>
      <w:r>
        <w:t xml:space="preserve">Use a </w:t>
      </w:r>
      <w:proofErr w:type="spellStart"/>
      <w:r>
        <w:t>Dockerfile</w:t>
      </w:r>
      <w:proofErr w:type="spellEnd"/>
      <w:r>
        <w:t xml:space="preserve"> to automatically install the necessary code and dependencies during image build.</w:t>
      </w:r>
    </w:p>
    <w:p w14:paraId="1FBFAE7C" w14:textId="2B914F55" w:rsidR="2AD065C8" w:rsidRDefault="2AD065C8" w:rsidP="49366902">
      <w:pPr>
        <w:pStyle w:val="ListParagraph"/>
        <w:numPr>
          <w:ilvl w:val="0"/>
          <w:numId w:val="2"/>
        </w:numPr>
      </w:pPr>
      <w:r>
        <w:t>Implement your algorithm to run “headless” via the container ENTRYPOINT.</w:t>
      </w:r>
    </w:p>
    <w:p w14:paraId="6011A17D" w14:textId="6919F8FD" w:rsidR="2AD065C8" w:rsidRDefault="2AD065C8" w:rsidP="49366902">
      <w:pPr>
        <w:pStyle w:val="ListParagraph"/>
        <w:numPr>
          <w:ilvl w:val="0"/>
          <w:numId w:val="2"/>
        </w:numPr>
      </w:pPr>
      <w:r>
        <w:t>Bind mount your data directory into the algorithm container for both input and output.</w:t>
      </w:r>
      <w:r w:rsidR="643C0622">
        <w:t xml:space="preserve"> (This is a simplification for this exercise. In a real setting you would likely read/write data from/to a cloud object store such as S3)</w:t>
      </w:r>
      <w:r w:rsidR="22E0EB54">
        <w:t>.</w:t>
      </w:r>
    </w:p>
    <w:p w14:paraId="5409987E" w14:textId="5764213E" w:rsidR="2AD065C8" w:rsidRDefault="2AD065C8" w:rsidP="49366902">
      <w:pPr>
        <w:pStyle w:val="ListParagraph"/>
        <w:numPr>
          <w:ilvl w:val="0"/>
          <w:numId w:val="2"/>
        </w:numPr>
      </w:pPr>
      <w:r>
        <w:t xml:space="preserve">You may hard-code the location of your input files </w:t>
      </w:r>
      <w:r w:rsidR="3A71ACBA">
        <w:t>into your processing code. Remember the location in the container may be different than the location on your filesystem</w:t>
      </w:r>
      <w:r>
        <w:t>.</w:t>
      </w:r>
      <w:r w:rsidR="1C7A54F0">
        <w:t xml:space="preserve"> (This is another simplification</w:t>
      </w:r>
      <w:r w:rsidR="75EA6346">
        <w:t>)</w:t>
      </w:r>
      <w:r w:rsidR="1C7A54F0">
        <w:t>.</w:t>
      </w:r>
    </w:p>
    <w:p w14:paraId="7EC0CA90" w14:textId="300CAB68" w:rsidR="007F49E5" w:rsidRDefault="2AD065C8" w:rsidP="007F49E5">
      <w:pPr>
        <w:pStyle w:val="Heading2"/>
      </w:pPr>
      <w:bookmarkStart w:id="9" w:name="_Toc146631620"/>
      <w:r>
        <w:t xml:space="preserve">Data </w:t>
      </w:r>
      <w:r w:rsidR="001F66C5">
        <w:t>Processing and Analysis</w:t>
      </w:r>
      <w:bookmarkEnd w:id="9"/>
    </w:p>
    <w:p w14:paraId="554CE169" w14:textId="1824BFE9" w:rsidR="007F49E5" w:rsidRPr="007F49E5" w:rsidRDefault="007F49E5" w:rsidP="007F49E5">
      <w:r>
        <w:t>Use any programming language you are comfortable with.</w:t>
      </w:r>
    </w:p>
    <w:p w14:paraId="4BF2D458" w14:textId="239711D1" w:rsidR="001F66C5" w:rsidRDefault="00EE300A" w:rsidP="001F66C5">
      <w:pPr>
        <w:pStyle w:val="ListParagraph"/>
        <w:numPr>
          <w:ilvl w:val="0"/>
          <w:numId w:val="9"/>
        </w:numPr>
      </w:pPr>
      <w:r>
        <w:t>Calculate</w:t>
      </w:r>
      <w:r w:rsidR="001F66C5">
        <w:t xml:space="preserve"> the irradiance in </w:t>
      </w:r>
      <w:r w:rsidR="47903D2E">
        <w:t>W</w:t>
      </w:r>
      <w:r w:rsidR="001F66C5">
        <w:t>atts/m</w:t>
      </w:r>
      <w:r w:rsidR="001F66C5" w:rsidRPr="00EE300A">
        <w:rPr>
          <w:vertAlign w:val="superscript"/>
        </w:rPr>
        <w:t>2</w:t>
      </w:r>
      <w:r>
        <w:t xml:space="preserve">/nm </w:t>
      </w:r>
      <w:r w:rsidR="001F66C5">
        <w:t xml:space="preserve">for the </w:t>
      </w:r>
      <w:proofErr w:type="spellStart"/>
      <w:r w:rsidR="001F66C5">
        <w:t>UpScan</w:t>
      </w:r>
      <w:proofErr w:type="spellEnd"/>
      <w:r w:rsidR="001F66C5">
        <w:t xml:space="preserve"> and </w:t>
      </w:r>
      <w:proofErr w:type="spellStart"/>
      <w:r w:rsidR="001F66C5">
        <w:t>DownScan</w:t>
      </w:r>
      <w:proofErr w:type="spellEnd"/>
      <w:r w:rsidR="001F66C5">
        <w:t xml:space="preserve"> and compare the results. </w:t>
      </w:r>
    </w:p>
    <w:p w14:paraId="00201C5C" w14:textId="77777777" w:rsidR="001F66C5" w:rsidRDefault="001F66C5" w:rsidP="001F66C5">
      <w:pPr>
        <w:pStyle w:val="ListParagraph"/>
        <w:numPr>
          <w:ilvl w:val="0"/>
          <w:numId w:val="9"/>
        </w:numPr>
      </w:pPr>
      <w:r>
        <w:t xml:space="preserve">Provide plots of your results along with your code. </w:t>
      </w:r>
    </w:p>
    <w:p w14:paraId="48D03331" w14:textId="77777777" w:rsidR="001F66C5" w:rsidRDefault="001F66C5" w:rsidP="001F66C5">
      <w:pPr>
        <w:pStyle w:val="ListParagraph"/>
        <w:numPr>
          <w:ilvl w:val="1"/>
          <w:numId w:val="9"/>
        </w:numPr>
      </w:pPr>
      <w:r>
        <w:t xml:space="preserve">Specifically, plot the Irradiance as a function of Wavelength for the </w:t>
      </w:r>
      <w:proofErr w:type="spellStart"/>
      <w:r>
        <w:t>UpScan</w:t>
      </w:r>
      <w:proofErr w:type="spellEnd"/>
      <w:r>
        <w:t xml:space="preserve">, </w:t>
      </w:r>
      <w:proofErr w:type="spellStart"/>
      <w:r>
        <w:t>DownScan</w:t>
      </w:r>
      <w:proofErr w:type="spellEnd"/>
      <w:r>
        <w:t xml:space="preserve"> and the Reference spectrum around the two emission lines at ~180nm [180 to 183nm]. </w:t>
      </w:r>
    </w:p>
    <w:p w14:paraId="4E3B44FF" w14:textId="415DB844" w:rsidR="001F66C5" w:rsidRDefault="001F66C5" w:rsidP="001F66C5">
      <w:pPr>
        <w:pStyle w:val="ListParagraph"/>
        <w:numPr>
          <w:ilvl w:val="1"/>
          <w:numId w:val="9"/>
        </w:numPr>
      </w:pPr>
      <w:r>
        <w:t xml:space="preserve">Calculate and plot the ratio of the Irradiances at each wavelength for each scan with respect to the reference spectrum [180 to 183nm] and provide comments/thoughts about your results? </w:t>
      </w:r>
    </w:p>
    <w:p w14:paraId="7D66B035" w14:textId="5AB3BD7A" w:rsidR="2AD065C8" w:rsidRDefault="2AD065C8" w:rsidP="49366902">
      <w:pPr>
        <w:pStyle w:val="Heading2"/>
      </w:pPr>
      <w:bookmarkStart w:id="10" w:name="_Toc146631621"/>
      <w:r>
        <w:t>Brief Report of Results</w:t>
      </w:r>
      <w:bookmarkEnd w:id="10"/>
    </w:p>
    <w:p w14:paraId="6B6E37E2" w14:textId="3CF1A0E8" w:rsidR="00A7087F" w:rsidRDefault="2AD065C8" w:rsidP="00A7087F">
      <w:pPr>
        <w:pStyle w:val="ListParagraph"/>
        <w:numPr>
          <w:ilvl w:val="0"/>
          <w:numId w:val="10"/>
        </w:numPr>
      </w:pPr>
      <w:r>
        <w:t xml:space="preserve">Please provide a brief report containing </w:t>
      </w:r>
      <w:r w:rsidR="001F66C5">
        <w:t>plots and description of your process/results/interpretatio</w:t>
      </w:r>
      <w:r w:rsidR="00EE300A">
        <w:t>n</w:t>
      </w:r>
      <w:r>
        <w:t>.</w:t>
      </w:r>
    </w:p>
    <w:p w14:paraId="11B62CEA" w14:textId="4D659027" w:rsidR="00A7087F" w:rsidRDefault="00A7087F" w:rsidP="00A7087F">
      <w:pPr>
        <w:pStyle w:val="ListParagraph"/>
        <w:numPr>
          <w:ilvl w:val="0"/>
          <w:numId w:val="10"/>
        </w:numPr>
      </w:pPr>
      <w:r>
        <w:t>Include some technical discussion of what worked, what didn’t, and how you approached the problem.</w:t>
      </w:r>
    </w:p>
    <w:p w14:paraId="2F7CCEDA" w14:textId="38A56A73" w:rsidR="49366902" w:rsidRDefault="00A7087F" w:rsidP="49366902">
      <w:pPr>
        <w:pStyle w:val="ListParagraph"/>
        <w:numPr>
          <w:ilvl w:val="0"/>
          <w:numId w:val="10"/>
        </w:numPr>
      </w:pPr>
      <w:r>
        <w:t>Also include a brief section on usage of your Docker image.</w:t>
      </w:r>
    </w:p>
    <w:p w14:paraId="4201BDF5" w14:textId="030D57A0" w:rsidR="00065191" w:rsidRDefault="00065191" w:rsidP="00065191">
      <w:pPr>
        <w:pStyle w:val="Heading1"/>
      </w:pPr>
      <w:bookmarkStart w:id="11" w:name="_Toc146631622"/>
      <w:commentRangeStart w:id="12"/>
      <w:r>
        <w:t>Data Files Included</w:t>
      </w:r>
      <w:commentRangeEnd w:id="12"/>
      <w:r>
        <w:commentReference w:id="12"/>
      </w:r>
      <w:bookmarkEnd w:id="11"/>
    </w:p>
    <w:p w14:paraId="05CE0A72" w14:textId="77777777" w:rsidR="00932889" w:rsidRPr="006F40D7" w:rsidRDefault="00065191" w:rsidP="00065191">
      <w:pPr>
        <w:rPr>
          <w:rStyle w:val="BookTitle"/>
        </w:rPr>
      </w:pPr>
      <w:r w:rsidRPr="006F40D7">
        <w:rPr>
          <w:rStyle w:val="BookTitle"/>
        </w:rPr>
        <w:t>detectorTemp.txt</w:t>
      </w:r>
    </w:p>
    <w:p w14:paraId="54FBF869" w14:textId="4369E810" w:rsidR="00065191" w:rsidRDefault="00932889" w:rsidP="00065191">
      <w:r>
        <w:t xml:space="preserve">Detector temperature, </w:t>
      </w:r>
      <w:r w:rsidR="00065191">
        <w:t>in degrees Celsius. It is roughly sampled at 1</w:t>
      </w:r>
      <w:r w:rsidR="006F40D7">
        <w:t>Hz</w:t>
      </w:r>
      <w:r w:rsidR="00065191">
        <w:t>.</w:t>
      </w:r>
    </w:p>
    <w:p w14:paraId="6175B9E5" w14:textId="77777777" w:rsidR="00065191" w:rsidRDefault="00065191" w:rsidP="00065191"/>
    <w:p w14:paraId="79B6697D" w14:textId="77777777" w:rsidR="006F40D7" w:rsidRPr="008C08B6" w:rsidRDefault="00065191" w:rsidP="00065191">
      <w:pPr>
        <w:rPr>
          <w:rStyle w:val="BookTitle"/>
        </w:rPr>
      </w:pPr>
      <w:r w:rsidRPr="008C08B6">
        <w:rPr>
          <w:rStyle w:val="BookTitle"/>
        </w:rPr>
        <w:t>distanceAndDoppler.txt</w:t>
      </w:r>
    </w:p>
    <w:p w14:paraId="708051C2" w14:textId="0EB101CB" w:rsidR="00065191" w:rsidRDefault="00065191" w:rsidP="00065191">
      <w:r>
        <w:t>These are the corrections used to adjust for the changing</w:t>
      </w:r>
      <w:r w:rsidR="008C08B6">
        <w:t xml:space="preserve"> </w:t>
      </w:r>
      <w:r>
        <w:t>distance and velocity of the spacecraft relative to the sun. The Doppler correction provided in this file can be ignored for this exercise.</w:t>
      </w:r>
    </w:p>
    <w:p w14:paraId="05CD812E" w14:textId="77777777" w:rsidR="00065191" w:rsidRDefault="00065191" w:rsidP="00065191"/>
    <w:p w14:paraId="153DC885" w14:textId="77777777" w:rsidR="008C08B6" w:rsidRPr="008C08B6" w:rsidRDefault="00065191" w:rsidP="00065191">
      <w:pPr>
        <w:rPr>
          <w:rStyle w:val="BookTitle"/>
        </w:rPr>
      </w:pPr>
      <w:r w:rsidRPr="008C08B6">
        <w:rPr>
          <w:rStyle w:val="BookTitle"/>
        </w:rPr>
        <w:t>instrumentTelemetry.txt</w:t>
      </w:r>
    </w:p>
    <w:p w14:paraId="61C6682C" w14:textId="6A81477B" w:rsidR="00065191" w:rsidRDefault="00065191" w:rsidP="00065191">
      <w:r>
        <w:t>Includes grating position and measured detector counts. The detector counts correspond to the number of photons detected within the currently set integration</w:t>
      </w:r>
      <w:r w:rsidR="008C08B6">
        <w:t xml:space="preserve"> t</w:t>
      </w:r>
      <w:r>
        <w:t>ime (in milliseconds).</w:t>
      </w:r>
    </w:p>
    <w:p w14:paraId="139757F3" w14:textId="77777777" w:rsidR="00065191" w:rsidRDefault="00065191" w:rsidP="00065191"/>
    <w:p w14:paraId="44BBA990" w14:textId="77777777" w:rsidR="008C08B6" w:rsidRPr="008C08B6" w:rsidRDefault="00065191" w:rsidP="00065191">
      <w:pPr>
        <w:rPr>
          <w:rStyle w:val="BookTitle"/>
        </w:rPr>
      </w:pPr>
      <w:r w:rsidRPr="008C08B6">
        <w:rPr>
          <w:rStyle w:val="BookTitle"/>
        </w:rPr>
        <w:t>integrationTime.txt</w:t>
      </w:r>
    </w:p>
    <w:p w14:paraId="4B410297" w14:textId="4AD60D7D" w:rsidR="00065191" w:rsidRDefault="00065191" w:rsidP="00065191">
      <w:r>
        <w:t>This is</w:t>
      </w:r>
      <w:r w:rsidR="006F624A">
        <w:t xml:space="preserve"> a readout of</w:t>
      </w:r>
      <w:r>
        <w:t xml:space="preserve"> the currently set integration time (m</w:t>
      </w:r>
      <w:r w:rsidR="008C08B6">
        <w:t>i</w:t>
      </w:r>
      <w:r>
        <w:t>lliseconds) of the instrument. These are sampled at a different cadence than the instrument</w:t>
      </w:r>
      <w:r w:rsidR="008C08B6">
        <w:t xml:space="preserve"> t</w:t>
      </w:r>
      <w:r>
        <w:t>elemetry. Assume the value is constant until there is a new value.</w:t>
      </w:r>
    </w:p>
    <w:p w14:paraId="180D263C" w14:textId="77777777" w:rsidR="00065191" w:rsidRDefault="00065191" w:rsidP="00065191"/>
    <w:p w14:paraId="76B491A2" w14:textId="77777777" w:rsidR="006F624A" w:rsidRPr="006F624A" w:rsidRDefault="00065191" w:rsidP="00065191">
      <w:pPr>
        <w:rPr>
          <w:rStyle w:val="BookTitle"/>
        </w:rPr>
      </w:pPr>
      <w:r w:rsidRPr="006F624A">
        <w:rPr>
          <w:rStyle w:val="BookTitle"/>
        </w:rPr>
        <w:t>plans.txt</w:t>
      </w:r>
    </w:p>
    <w:p w14:paraId="1FD281BC" w14:textId="75DBAFE3" w:rsidR="00065191" w:rsidRDefault="00065191" w:rsidP="00065191">
      <w:r>
        <w:t>This file includes the experiment names with start/end times. You can find the time ranges of the plans of interest here. [</w:t>
      </w:r>
      <w:proofErr w:type="spellStart"/>
      <w:r>
        <w:t>startTime</w:t>
      </w:r>
      <w:proofErr w:type="spellEnd"/>
      <w:r>
        <w:t xml:space="preserve">, </w:t>
      </w:r>
      <w:proofErr w:type="spellStart"/>
      <w:r>
        <w:t>endTime</w:t>
      </w:r>
      <w:proofErr w:type="spellEnd"/>
      <w:r>
        <w:t>]</w:t>
      </w:r>
    </w:p>
    <w:p w14:paraId="69C7DBF1" w14:textId="77777777" w:rsidR="00065191" w:rsidRDefault="00065191" w:rsidP="00065191"/>
    <w:p w14:paraId="16729801" w14:textId="77777777" w:rsidR="00591705" w:rsidRPr="00591705" w:rsidRDefault="00065191" w:rsidP="00065191">
      <w:pPr>
        <w:rPr>
          <w:rStyle w:val="BookTitle"/>
        </w:rPr>
      </w:pPr>
      <w:r w:rsidRPr="00591705">
        <w:rPr>
          <w:rStyle w:val="BookTitle"/>
        </w:rPr>
        <w:t>referenceSpectrum.txt</w:t>
      </w:r>
    </w:p>
    <w:p w14:paraId="0F85DCE2" w14:textId="54950F7D" w:rsidR="00065191" w:rsidRDefault="00065191" w:rsidP="00065191">
      <w:r>
        <w:t>This is a reference spectrum with accurate wavelengths. The current</w:t>
      </w:r>
      <w:r w:rsidR="00591705">
        <w:t xml:space="preserve"> </w:t>
      </w:r>
      <w:r>
        <w:t>irradiance measurements will be within 15% of this spectrum.</w:t>
      </w:r>
    </w:p>
    <w:p w14:paraId="4E89913D" w14:textId="77777777" w:rsidR="00591705" w:rsidRDefault="00591705" w:rsidP="00065191"/>
    <w:p w14:paraId="1CEB0667" w14:textId="7D5D2927" w:rsidR="00591705" w:rsidRDefault="00F01EDA" w:rsidP="00591705">
      <w:pPr>
        <w:pStyle w:val="Heading1"/>
      </w:pPr>
      <w:bookmarkStart w:id="13" w:name="_Toc146631623"/>
      <w:r>
        <w:t xml:space="preserve">Useful </w:t>
      </w:r>
      <w:r w:rsidR="00591705">
        <w:t>Equations</w:t>
      </w:r>
      <w:r>
        <w:t xml:space="preserve"> </w:t>
      </w:r>
      <w:r w:rsidR="00D16C75">
        <w:t>and Parameters</w:t>
      </w:r>
      <w:bookmarkEnd w:id="13"/>
    </w:p>
    <w:p w14:paraId="00044487" w14:textId="42EBCE80" w:rsidR="004D7F6D" w:rsidRDefault="004D7F6D" w:rsidP="004D7F6D">
      <w:r>
        <w:t xml:space="preserve">The </w:t>
      </w:r>
      <w:proofErr w:type="spellStart"/>
      <w:r>
        <w:t>microsecondsSinceGpsEpoch</w:t>
      </w:r>
      <w:proofErr w:type="spellEnd"/>
      <w:r>
        <w:t xml:space="preserve"> column is the default time stamp for the telemetry coming from the spacecraft and corresponds to the number of  microseconds since 1980-01-06</w:t>
      </w:r>
      <w:r w:rsidR="00F01EDA">
        <w:t>T</w:t>
      </w:r>
      <w:r>
        <w:t>00:00:00.000.</w:t>
      </w:r>
    </w:p>
    <w:p w14:paraId="5B733F2E" w14:textId="77777777" w:rsidR="00F853BE" w:rsidRDefault="00F853BE" w:rsidP="004D7F6D"/>
    <w:p w14:paraId="3EC59E79" w14:textId="5B60BFB8" w:rsidR="004D7F6D" w:rsidRDefault="004D7F6D" w:rsidP="00EA10C0">
      <w:pPr>
        <w:pStyle w:val="Heading2"/>
      </w:pPr>
      <w:bookmarkStart w:id="14" w:name="_Toc146631624"/>
      <w:r>
        <w:t>Wavelength (the grating equation)</w:t>
      </w:r>
      <w:bookmarkEnd w:id="14"/>
    </w:p>
    <w:p w14:paraId="3E5D60F9" w14:textId="1D9E9373" w:rsidR="004D7F6D" w:rsidRPr="008918F2" w:rsidRDefault="004D7F6D" w:rsidP="008918F2">
      <w:pPr>
        <w:pStyle w:val="CodeBlock"/>
      </w:pPr>
      <w:r w:rsidRPr="008918F2">
        <w:t>offset = 239532.38</w:t>
      </w:r>
    </w:p>
    <w:p w14:paraId="1F5E1011" w14:textId="51EBFF92" w:rsidR="004D7F6D" w:rsidRPr="008918F2" w:rsidRDefault="004D7F6D" w:rsidP="008918F2">
      <w:pPr>
        <w:pStyle w:val="CodeBlock"/>
      </w:pPr>
      <w:proofErr w:type="spellStart"/>
      <w:r w:rsidRPr="008918F2">
        <w:t>stepSize</w:t>
      </w:r>
      <w:proofErr w:type="spellEnd"/>
      <w:r w:rsidRPr="008918F2">
        <w:t xml:space="preserve"> = 2.4237772022101214E-6</w:t>
      </w:r>
      <w:r w:rsidR="00012054">
        <w:t xml:space="preserve"> </w:t>
      </w:r>
      <w:r w:rsidRPr="008918F2">
        <w:t xml:space="preserve"> </w:t>
      </w:r>
      <w:r w:rsidR="00606AEE">
        <w:t>#</w:t>
      </w:r>
      <w:r w:rsidR="00012054">
        <w:t xml:space="preserve"> </w:t>
      </w:r>
      <w:r w:rsidRPr="008918F2">
        <w:t>[rad</w:t>
      </w:r>
      <w:r w:rsidR="00740225">
        <w:t>/step</w:t>
      </w:r>
      <w:r w:rsidRPr="008918F2">
        <w:t>]</w:t>
      </w:r>
    </w:p>
    <w:p w14:paraId="769B2D52" w14:textId="03FC0CF4" w:rsidR="004D7F6D" w:rsidRPr="008918F2" w:rsidRDefault="004D7F6D" w:rsidP="008918F2">
      <w:pPr>
        <w:pStyle w:val="CodeBlock"/>
      </w:pPr>
      <w:r w:rsidRPr="008918F2">
        <w:t xml:space="preserve">d = 277.77777777777777 </w:t>
      </w:r>
      <w:r w:rsidR="00012054">
        <w:t xml:space="preserve"> </w:t>
      </w:r>
      <w:r w:rsidR="00606AEE">
        <w:t>#</w:t>
      </w:r>
      <w:r w:rsidR="00012054">
        <w:t xml:space="preserve"> </w:t>
      </w:r>
      <w:r w:rsidRPr="008918F2">
        <w:t>[nm]</w:t>
      </w:r>
    </w:p>
    <w:p w14:paraId="3A269821" w14:textId="7D9740A5" w:rsidR="004D7F6D" w:rsidRPr="008918F2" w:rsidRDefault="004D7F6D" w:rsidP="008918F2">
      <w:pPr>
        <w:pStyle w:val="CodeBlock"/>
      </w:pPr>
      <w:proofErr w:type="spellStart"/>
      <w:r w:rsidRPr="008918F2">
        <w:t>phiGInRads</w:t>
      </w:r>
      <w:proofErr w:type="spellEnd"/>
      <w:r w:rsidRPr="008918F2">
        <w:t xml:space="preserve"> = 0.08503244115716374 </w:t>
      </w:r>
      <w:r w:rsidR="00012054">
        <w:t xml:space="preserve"> </w:t>
      </w:r>
      <w:r w:rsidR="00606AEE">
        <w:t>#</w:t>
      </w:r>
      <w:r w:rsidR="00012054">
        <w:t xml:space="preserve"> </w:t>
      </w:r>
      <w:r w:rsidRPr="008918F2">
        <w:t>[rad]</w:t>
      </w:r>
    </w:p>
    <w:p w14:paraId="75A6EED8" w14:textId="2E6806A4" w:rsidR="004D7F6D" w:rsidRPr="008918F2" w:rsidRDefault="004D7F6D" w:rsidP="008918F2">
      <w:pPr>
        <w:pStyle w:val="CodeBlock"/>
      </w:pPr>
      <w:r w:rsidRPr="008918F2">
        <w:t xml:space="preserve">ang1 = (offset - </w:t>
      </w:r>
      <w:proofErr w:type="spellStart"/>
      <w:r w:rsidRPr="008918F2">
        <w:t>gratingPosition</w:t>
      </w:r>
      <w:proofErr w:type="spellEnd"/>
      <w:r w:rsidRPr="008918F2">
        <w:t xml:space="preserve">) * </w:t>
      </w:r>
      <w:proofErr w:type="spellStart"/>
      <w:r w:rsidRPr="008918F2">
        <w:t>stepSize</w:t>
      </w:r>
      <w:proofErr w:type="spellEnd"/>
      <w:r w:rsidR="00606AEE">
        <w:t xml:space="preserve"> </w:t>
      </w:r>
      <w:r w:rsidR="00740225">
        <w:t xml:space="preserve"> </w:t>
      </w:r>
      <w:r w:rsidR="00606AEE">
        <w:t>#</w:t>
      </w:r>
      <w:r w:rsidR="00740225">
        <w:t xml:space="preserve"> [rad]</w:t>
      </w:r>
    </w:p>
    <w:p w14:paraId="39B30345" w14:textId="7CBBE552" w:rsidR="00F44143" w:rsidRDefault="004D7F6D" w:rsidP="00EA10C0">
      <w:pPr>
        <w:pStyle w:val="CodeBlock"/>
      </w:pPr>
      <w:r w:rsidRPr="008918F2">
        <w:t>wavelength = 2 * d * sin(ang1) * cos(</w:t>
      </w:r>
      <w:proofErr w:type="spellStart"/>
      <w:r w:rsidRPr="008918F2">
        <w:t>phiGInRads</w:t>
      </w:r>
      <w:proofErr w:type="spellEnd"/>
      <w:r w:rsidRPr="008918F2">
        <w:t xml:space="preserve"> / 2.0) </w:t>
      </w:r>
      <w:r w:rsidR="00012054">
        <w:t xml:space="preserve"> </w:t>
      </w:r>
      <w:r w:rsidR="00606AEE">
        <w:t>#</w:t>
      </w:r>
      <w:r w:rsidR="00012054">
        <w:t xml:space="preserve"> </w:t>
      </w:r>
      <w:r w:rsidRPr="008918F2">
        <w:t>[nm]</w:t>
      </w:r>
    </w:p>
    <w:p w14:paraId="6FEB9ED1" w14:textId="77777777" w:rsidR="008918F2" w:rsidRDefault="008918F2" w:rsidP="004D7F6D"/>
    <w:p w14:paraId="19B7F5B6" w14:textId="5118C736" w:rsidR="004D7F6D" w:rsidRDefault="00667C40" w:rsidP="00667C40">
      <w:pPr>
        <w:pStyle w:val="Heading2"/>
      </w:pPr>
      <w:bookmarkStart w:id="15" w:name="_Toc146631625"/>
      <w:r>
        <w:t>Photon Count Rate (</w:t>
      </w:r>
      <w:r w:rsidR="004D7F6D">
        <w:t>counts/s/</w:t>
      </w:r>
      <w:r w:rsidR="0010648F">
        <w:t>m</w:t>
      </w:r>
      <w:r w:rsidR="0010648F" w:rsidRPr="0010648F">
        <w:rPr>
          <w:vertAlign w:val="superscript"/>
        </w:rPr>
        <w:t>2</w:t>
      </w:r>
      <w:r w:rsidR="0010648F">
        <w:t>/nm</w:t>
      </w:r>
      <w:r>
        <w:t>)</w:t>
      </w:r>
      <w:bookmarkEnd w:id="15"/>
    </w:p>
    <w:p w14:paraId="0799F1E3" w14:textId="07D91906" w:rsidR="00830026" w:rsidRPr="005A0A67" w:rsidRDefault="008F217E" w:rsidP="008F217E">
      <w:r w:rsidRPr="005A0A67">
        <w:t>The sensitivity of the detector changes with temperature and a small correction is needed.  This is a correction</w:t>
      </w:r>
      <w:r>
        <w:t xml:space="preserve"> </w:t>
      </w:r>
      <w:r w:rsidRPr="005A0A67">
        <w:t>to the count</w:t>
      </w:r>
      <w:r>
        <w:t xml:space="preserve"> </w:t>
      </w:r>
      <w:r w:rsidRPr="005A0A67">
        <w:t>rate as it deviates from the nominal temperature of 20.0</w:t>
      </w:r>
      <w:r>
        <w:t>°</w:t>
      </w:r>
      <w:r w:rsidRPr="005A0A67">
        <w:t>C at the time of the measurement.</w:t>
      </w:r>
      <w:r w:rsidR="00830026">
        <w:t xml:space="preserve"> </w:t>
      </w:r>
      <w:r w:rsidR="004057B1">
        <w:t xml:space="preserve">The </w:t>
      </w:r>
      <w:r w:rsidR="007E19BF">
        <w:t xml:space="preserve">median </w:t>
      </w:r>
      <w:r w:rsidR="000273F9">
        <w:t xml:space="preserve">temperature-corrected dark count rate must then be subtracted from the base count rate for </w:t>
      </w:r>
      <w:proofErr w:type="spellStart"/>
      <w:r w:rsidR="000273F9">
        <w:t>UpScan</w:t>
      </w:r>
      <w:proofErr w:type="spellEnd"/>
      <w:r w:rsidR="000273F9">
        <w:t xml:space="preserve"> and </w:t>
      </w:r>
      <w:proofErr w:type="spellStart"/>
      <w:r w:rsidR="000273F9">
        <w:t>DownScan</w:t>
      </w:r>
      <w:proofErr w:type="spellEnd"/>
      <w:r w:rsidR="000273F9">
        <w:t>.</w:t>
      </w:r>
    </w:p>
    <w:p w14:paraId="1ECE32AC" w14:textId="77777777" w:rsidR="008F217E" w:rsidRPr="008F217E" w:rsidRDefault="008F217E" w:rsidP="008F217E"/>
    <w:p w14:paraId="242B0B36" w14:textId="274576E0" w:rsidR="00F44143" w:rsidRDefault="005016A3" w:rsidP="00606AEE">
      <w:r>
        <w:t>Hints:</w:t>
      </w:r>
    </w:p>
    <w:p w14:paraId="01C44AF9" w14:textId="3B410D00" w:rsidR="005016A3" w:rsidRDefault="005016A3" w:rsidP="005016A3">
      <w:pPr>
        <w:pStyle w:val="ListParagraph"/>
        <w:numPr>
          <w:ilvl w:val="0"/>
          <w:numId w:val="2"/>
        </w:numPr>
      </w:pPr>
      <w:commentRangeStart w:id="16"/>
      <w:commentRangeStart w:id="17"/>
      <w:commentRangeStart w:id="18"/>
      <w:r>
        <w:t xml:space="preserve">Convert integration time from </w:t>
      </w:r>
      <w:r w:rsidR="7382CB4A">
        <w:t>milli</w:t>
      </w:r>
      <w:r>
        <w:t>s</w:t>
      </w:r>
      <w:r w:rsidR="000E4ABD">
        <w:t>econds</w:t>
      </w:r>
      <w:r>
        <w:t xml:space="preserve"> to s</w:t>
      </w:r>
      <w:r w:rsidR="000E4ABD">
        <w:t>econds</w:t>
      </w:r>
      <w:r>
        <w:t>.</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p>
    <w:p w14:paraId="54A4CC97" w14:textId="68385F29" w:rsidR="008F217E" w:rsidRDefault="003C0847" w:rsidP="005A0A67">
      <w:pPr>
        <w:pStyle w:val="ListParagraph"/>
        <w:numPr>
          <w:ilvl w:val="0"/>
          <w:numId w:val="2"/>
        </w:numPr>
      </w:pPr>
      <w:r>
        <w:t>The units for count rate are [counts/s/nm]. The per nm is from sampling at a specific wavelength (via grating position).</w:t>
      </w:r>
    </w:p>
    <w:p w14:paraId="319C2D58" w14:textId="77777777" w:rsidR="000E4ABD" w:rsidRPr="005A0A67" w:rsidRDefault="000E4ABD" w:rsidP="000E4ABD"/>
    <w:p w14:paraId="49368AAA" w14:textId="60EA3FF9" w:rsidR="004D7F6D" w:rsidRPr="005A0A67" w:rsidRDefault="00087949" w:rsidP="005A0A67">
      <w:pPr>
        <w:pStyle w:val="CodeBlock"/>
      </w:pPr>
      <w:proofErr w:type="spellStart"/>
      <w:r>
        <w:t>tempCorrFactor</w:t>
      </w:r>
      <w:proofErr w:type="spellEnd"/>
      <w:r w:rsidR="004D7F6D" w:rsidRPr="005A0A67">
        <w:t xml:space="preserve"> = 0.0061628</w:t>
      </w:r>
      <w:r w:rsidR="00845D3D">
        <w:t xml:space="preserve">  # [</w:t>
      </w:r>
      <w:r w:rsidR="00444278">
        <w:t>counts/</w:t>
      </w:r>
      <w:proofErr w:type="spellStart"/>
      <w:r w:rsidR="00444278">
        <w:t>degC</w:t>
      </w:r>
      <w:proofErr w:type="spellEnd"/>
      <w:r w:rsidR="00444278">
        <w:t>]</w:t>
      </w:r>
    </w:p>
    <w:p w14:paraId="4C72851B" w14:textId="78830833" w:rsidR="004D7F6D" w:rsidRPr="005A0A67" w:rsidRDefault="004D7F6D" w:rsidP="005A0A67">
      <w:pPr>
        <w:pStyle w:val="CodeBlock"/>
      </w:pPr>
      <w:proofErr w:type="spellStart"/>
      <w:r w:rsidRPr="005A0A67">
        <w:t>count_rate_corr</w:t>
      </w:r>
      <w:proofErr w:type="spellEnd"/>
      <w:r w:rsidRPr="005A0A67">
        <w:t xml:space="preserve"> = </w:t>
      </w:r>
      <w:proofErr w:type="spellStart"/>
      <w:r w:rsidRPr="005A0A67">
        <w:t>count_rate</w:t>
      </w:r>
      <w:proofErr w:type="spellEnd"/>
      <w:r w:rsidRPr="005A0A67">
        <w:t xml:space="preserve"> * (1.0 + </w:t>
      </w:r>
      <w:proofErr w:type="spellStart"/>
      <w:r w:rsidR="00087949">
        <w:t>tempCorrFactor</w:t>
      </w:r>
      <w:proofErr w:type="spellEnd"/>
      <w:r w:rsidRPr="005A0A67">
        <w:t xml:space="preserve"> * (20.0 - </w:t>
      </w:r>
      <w:proofErr w:type="spellStart"/>
      <w:r w:rsidRPr="005A0A67">
        <w:t>detectorTemp</w:t>
      </w:r>
      <w:proofErr w:type="spellEnd"/>
      <w:r w:rsidRPr="005A0A67">
        <w:t>))</w:t>
      </w:r>
    </w:p>
    <w:p w14:paraId="6069457B" w14:textId="3116F974" w:rsidR="004D7F6D" w:rsidRDefault="004D7F6D" w:rsidP="005A0A67">
      <w:pPr>
        <w:pStyle w:val="CodeBlock"/>
      </w:pPr>
      <w:proofErr w:type="spellStart"/>
      <w:r w:rsidRPr="005A0A67">
        <w:t>dark_count_rate</w:t>
      </w:r>
      <w:proofErr w:type="spellEnd"/>
      <w:r w:rsidRPr="005A0A67">
        <w:t xml:space="preserve"> = </w:t>
      </w:r>
      <w:proofErr w:type="spellStart"/>
      <w:r w:rsidRPr="005A0A67">
        <w:t>dark_counts</w:t>
      </w:r>
      <w:proofErr w:type="spellEnd"/>
      <w:r w:rsidRPr="005A0A67">
        <w:t xml:space="preserve"> / </w:t>
      </w:r>
      <w:proofErr w:type="spellStart"/>
      <w:r w:rsidRPr="005A0A67">
        <w:t>dark_integrationTime</w:t>
      </w:r>
      <w:proofErr w:type="spellEnd"/>
    </w:p>
    <w:p w14:paraId="361409CB" w14:textId="5570979D" w:rsidR="00315F5D" w:rsidRPr="005A0A67" w:rsidRDefault="00E350DA" w:rsidP="005A0A67">
      <w:pPr>
        <w:pStyle w:val="CodeBlock"/>
      </w:pPr>
      <w:proofErr w:type="spellStart"/>
      <w:r>
        <w:t>dark_count_rate_corr</w:t>
      </w:r>
      <w:proofErr w:type="spellEnd"/>
      <w:r>
        <w:t xml:space="preserve"> = </w:t>
      </w:r>
      <w:proofErr w:type="spellStart"/>
      <w:r w:rsidRPr="005A0A67">
        <w:t>dark_count_rate</w:t>
      </w:r>
      <w:proofErr w:type="spellEnd"/>
      <w:r w:rsidRPr="005A0A67">
        <w:t xml:space="preserve"> * (1.0 + </w:t>
      </w:r>
      <w:proofErr w:type="spellStart"/>
      <w:r w:rsidR="00087949">
        <w:t>tempCorrFactor</w:t>
      </w:r>
      <w:proofErr w:type="spellEnd"/>
      <w:r w:rsidRPr="005A0A67">
        <w:t xml:space="preserve"> * (20.0 - </w:t>
      </w:r>
      <w:proofErr w:type="spellStart"/>
      <w:r w:rsidRPr="005A0A67">
        <w:t>detectorTemp</w:t>
      </w:r>
      <w:proofErr w:type="spellEnd"/>
      <w:r w:rsidRPr="005A0A67">
        <w:t>))</w:t>
      </w:r>
    </w:p>
    <w:p w14:paraId="419B765F" w14:textId="067B2D1D" w:rsidR="004D7F6D" w:rsidRPr="005A0A67" w:rsidRDefault="004D7F6D" w:rsidP="005A0A67">
      <w:pPr>
        <w:pStyle w:val="CodeBlock"/>
      </w:pPr>
      <w:proofErr w:type="spellStart"/>
      <w:r w:rsidRPr="005A0A67">
        <w:t>median_dark_count_rate</w:t>
      </w:r>
      <w:proofErr w:type="spellEnd"/>
      <w:r w:rsidRPr="005A0A67">
        <w:t xml:space="preserve"> = median(</w:t>
      </w:r>
      <w:proofErr w:type="spellStart"/>
      <w:r w:rsidR="00087949">
        <w:t>dark_count_rate_corr</w:t>
      </w:r>
      <w:proofErr w:type="spellEnd"/>
      <w:r w:rsidRPr="005A0A67">
        <w:t>)</w:t>
      </w:r>
    </w:p>
    <w:p w14:paraId="0418E991" w14:textId="7CBE3E6C" w:rsidR="004D7F6D" w:rsidRPr="005A0A67" w:rsidRDefault="004D7F6D" w:rsidP="005A0A67">
      <w:pPr>
        <w:pStyle w:val="CodeBlock"/>
      </w:pPr>
      <w:proofErr w:type="spellStart"/>
      <w:r w:rsidRPr="005A0A67">
        <w:t>apertureArea</w:t>
      </w:r>
      <w:proofErr w:type="spellEnd"/>
      <w:r w:rsidRPr="005A0A67">
        <w:t xml:space="preserve"> = .01 / (1E2 * 1E2) </w:t>
      </w:r>
      <w:r w:rsidR="00B477CF">
        <w:t xml:space="preserve"> # </w:t>
      </w:r>
      <w:r w:rsidRPr="005A0A67">
        <w:t>[m^2] (</w:t>
      </w:r>
      <w:proofErr w:type="spellStart"/>
      <w:r w:rsidRPr="005A0A67">
        <w:t>aperature</w:t>
      </w:r>
      <w:proofErr w:type="spellEnd"/>
      <w:r w:rsidRPr="005A0A67">
        <w:t xml:space="preserve"> area</w:t>
      </w:r>
      <w:r w:rsidR="001B5CE5">
        <w:t xml:space="preserve"> from cm^2 to m^2</w:t>
      </w:r>
      <w:r w:rsidRPr="005A0A67">
        <w:t>)</w:t>
      </w:r>
    </w:p>
    <w:p w14:paraId="65237FC5" w14:textId="13D6002B" w:rsidR="00F44143" w:rsidRPr="005A0A67" w:rsidRDefault="004D7F6D" w:rsidP="005A0A67">
      <w:pPr>
        <w:pStyle w:val="CodeBlock"/>
      </w:pPr>
      <w:r w:rsidRPr="005A0A67">
        <w:t>photonsPerSecondPerM2 = (</w:t>
      </w:r>
      <w:proofErr w:type="spellStart"/>
      <w:r w:rsidRPr="005A0A67">
        <w:t>count_rate_corr</w:t>
      </w:r>
      <w:proofErr w:type="spellEnd"/>
      <w:r w:rsidRPr="005A0A67">
        <w:t xml:space="preserve"> - </w:t>
      </w:r>
      <w:proofErr w:type="spellStart"/>
      <w:r w:rsidRPr="005A0A67">
        <w:t>median_dark_count_rate</w:t>
      </w:r>
      <w:proofErr w:type="spellEnd"/>
      <w:r w:rsidRPr="005A0A67">
        <w:t xml:space="preserve">) / </w:t>
      </w:r>
      <w:proofErr w:type="spellStart"/>
      <w:r w:rsidRPr="005A0A67">
        <w:t>apertureArea</w:t>
      </w:r>
      <w:proofErr w:type="spellEnd"/>
      <w:r w:rsidRPr="005A0A67">
        <w:t xml:space="preserve">  [photons/sec/m^2/nm] </w:t>
      </w:r>
    </w:p>
    <w:p w14:paraId="5427B913" w14:textId="77777777" w:rsidR="005A0A67" w:rsidRDefault="005A0A67" w:rsidP="004D7F6D"/>
    <w:p w14:paraId="2CD13429" w14:textId="6C54FFA1" w:rsidR="004D7F6D" w:rsidRDefault="005A0A67" w:rsidP="005A0A67">
      <w:pPr>
        <w:pStyle w:val="Heading2"/>
      </w:pPr>
      <w:bookmarkStart w:id="19" w:name="_Toc146631626"/>
      <w:r>
        <w:t>Spectral Irradiance (W</w:t>
      </w:r>
      <w:r w:rsidR="004D7F6D">
        <w:t>/m</w:t>
      </w:r>
      <w:r w:rsidR="004D7F6D" w:rsidRPr="005A0A67">
        <w:rPr>
          <w:vertAlign w:val="superscript"/>
        </w:rPr>
        <w:t>2</w:t>
      </w:r>
      <w:r w:rsidR="004D7F6D">
        <w:t>/nm</w:t>
      </w:r>
      <w:r>
        <w:t>)</w:t>
      </w:r>
      <w:bookmarkEnd w:id="19"/>
    </w:p>
    <w:p w14:paraId="5467B733" w14:textId="1A98F8D4" w:rsidR="00C80386" w:rsidRDefault="00C80386" w:rsidP="00C80386">
      <w:r>
        <w:t>Hints:</w:t>
      </w:r>
    </w:p>
    <w:p w14:paraId="6CF98710" w14:textId="37BA10B1" w:rsidR="00C80386" w:rsidRDefault="00C80386" w:rsidP="00C80386">
      <w:pPr>
        <w:pStyle w:val="ListParagraph"/>
        <w:numPr>
          <w:ilvl w:val="0"/>
          <w:numId w:val="2"/>
        </w:numPr>
      </w:pPr>
      <w:r>
        <w:t xml:space="preserve">Convert </w:t>
      </w:r>
      <w:proofErr w:type="spellStart"/>
      <w:r>
        <w:t>wavelengthInMeters</w:t>
      </w:r>
      <w:proofErr w:type="spellEnd"/>
      <w:r>
        <w:t xml:space="preserve"> from nm to m so units work out</w:t>
      </w:r>
    </w:p>
    <w:p w14:paraId="0B893CE2" w14:textId="77777777" w:rsidR="00F01EDA" w:rsidRPr="00C80386" w:rsidRDefault="00F01EDA" w:rsidP="00F01EDA"/>
    <w:p w14:paraId="318EA1CC" w14:textId="1D30416B" w:rsidR="004D7F6D" w:rsidRDefault="004D7F6D" w:rsidP="00C80386">
      <w:pPr>
        <w:pStyle w:val="CodeBlock"/>
      </w:pPr>
      <w:r>
        <w:t xml:space="preserve">h = 6.62606957E-34 </w:t>
      </w:r>
      <w:r w:rsidR="00C80386">
        <w:t xml:space="preserve"> # </w:t>
      </w:r>
      <w:r>
        <w:t>[J*s]</w:t>
      </w:r>
    </w:p>
    <w:p w14:paraId="47E1EEF1" w14:textId="2ACB2D6D" w:rsidR="004D7F6D" w:rsidRDefault="004D7F6D" w:rsidP="00C80386">
      <w:pPr>
        <w:pStyle w:val="CodeBlock"/>
      </w:pPr>
      <w:r>
        <w:t xml:space="preserve">c = 299792458.0 </w:t>
      </w:r>
      <w:r w:rsidR="00C80386">
        <w:t xml:space="preserve"> # </w:t>
      </w:r>
      <w:r>
        <w:t>[m/s]</w:t>
      </w:r>
    </w:p>
    <w:p w14:paraId="4198799A" w14:textId="41EE171B" w:rsidR="004D7F6D" w:rsidRDefault="004D7F6D" w:rsidP="00C80386">
      <w:pPr>
        <w:pStyle w:val="CodeBlock"/>
      </w:pPr>
      <w:proofErr w:type="spellStart"/>
      <w:r>
        <w:t>energyPerPhoton</w:t>
      </w:r>
      <w:proofErr w:type="spellEnd"/>
      <w:r>
        <w:t xml:space="preserve"> = h * c / </w:t>
      </w:r>
      <w:proofErr w:type="spellStart"/>
      <w:r>
        <w:t>wavelengthInMeters</w:t>
      </w:r>
      <w:proofErr w:type="spellEnd"/>
      <w:r>
        <w:t xml:space="preserve"> </w:t>
      </w:r>
      <w:r w:rsidR="00C80386">
        <w:t xml:space="preserve"> # </w:t>
      </w:r>
      <w:r>
        <w:t>[J]</w:t>
      </w:r>
    </w:p>
    <w:p w14:paraId="117DF1EC" w14:textId="0E44B5A0" w:rsidR="004D7F6D" w:rsidRDefault="004D7F6D" w:rsidP="00C80386">
      <w:pPr>
        <w:pStyle w:val="CodeBlock"/>
      </w:pPr>
      <w:r>
        <w:t xml:space="preserve">wattsPerM2 = photonsPerSecondPerM2 * </w:t>
      </w:r>
      <w:proofErr w:type="spellStart"/>
      <w:r>
        <w:t>energyPerPhoton</w:t>
      </w:r>
      <w:proofErr w:type="spellEnd"/>
      <w:r>
        <w:t xml:space="preserve"> </w:t>
      </w:r>
      <w:r w:rsidR="00C80386">
        <w:t xml:space="preserve"> # </w:t>
      </w:r>
      <w:r>
        <w:t>[watts/m^2/nm]</w:t>
      </w:r>
    </w:p>
    <w:p w14:paraId="27B6B092" w14:textId="16E14689" w:rsidR="004D7F6D" w:rsidRDefault="004D7F6D" w:rsidP="004D7F6D"/>
    <w:p w14:paraId="158EE9A7" w14:textId="61719A36" w:rsidR="00824AEF" w:rsidRDefault="00824AEF" w:rsidP="00824AEF">
      <w:pPr>
        <w:pStyle w:val="Heading2"/>
      </w:pPr>
      <w:bookmarkStart w:id="20" w:name="_Toc146631627"/>
      <w:r>
        <w:t>1-AU Correction</w:t>
      </w:r>
      <w:bookmarkEnd w:id="20"/>
    </w:p>
    <w:p w14:paraId="4FC15043" w14:textId="1D20B226" w:rsidR="004D7F6D" w:rsidRDefault="004D7F6D" w:rsidP="004D7F6D">
      <w:r>
        <w:t>It is typical to provide the Solar Irradiances as it would be measured from a standard distance from the SUN</w:t>
      </w:r>
      <w:r w:rsidR="00824AEF">
        <w:t xml:space="preserve"> </w:t>
      </w:r>
      <w:r>
        <w:t xml:space="preserve">(remember these are </w:t>
      </w:r>
      <w:r w:rsidR="00F01EDA">
        <w:t>[</w:t>
      </w:r>
      <w:r>
        <w:t>W/nm</w:t>
      </w:r>
      <w:r w:rsidR="00824AEF">
        <w:t>/</w:t>
      </w:r>
      <w:r>
        <w:t>m</w:t>
      </w:r>
      <w:r w:rsidRPr="00824AEF">
        <w:rPr>
          <w:vertAlign w:val="superscript"/>
        </w:rPr>
        <w:t>2</w:t>
      </w:r>
      <w:r w:rsidR="00F01EDA">
        <w:t xml:space="preserve">] </w:t>
      </w:r>
      <w:r>
        <w:t>of surface area). The standard distance is the average distance between the Earth and the SUN over a full orbit (1 year) known as one Astronomical Unit (AU).</w:t>
      </w:r>
    </w:p>
    <w:p w14:paraId="0FB4BF90" w14:textId="77777777" w:rsidR="006C1476" w:rsidRDefault="006C1476" w:rsidP="004D7F6D"/>
    <w:p w14:paraId="2E12A243" w14:textId="2425A492" w:rsidR="00824AEF" w:rsidRPr="00591705" w:rsidRDefault="004D7F6D" w:rsidP="00A7087F">
      <w:pPr>
        <w:pStyle w:val="CodeBlock"/>
        <w:rPr>
          <w:del w:id="21" w:author="Gavin Medley" w:date="2023-09-25T20:47:00Z"/>
        </w:rPr>
      </w:pPr>
      <w:r>
        <w:t xml:space="preserve">wattsPerM2_1AU = wattsPerM2 / </w:t>
      </w:r>
      <w:proofErr w:type="spellStart"/>
      <w:r>
        <w:t>sunObserverDistanceCorrection</w:t>
      </w:r>
      <w:proofErr w:type="spellEnd"/>
      <w:r>
        <w:t xml:space="preserve">  </w:t>
      </w:r>
      <w:r w:rsidR="006C1476">
        <w:t>#</w:t>
      </w:r>
      <w:r>
        <w:t xml:space="preserve"> [watts/m^2/nm]</w:t>
      </w:r>
    </w:p>
    <w:p w14:paraId="2EC6D3A5" w14:textId="4E2111E4" w:rsidR="00CF3EE8" w:rsidRPr="00AB3A03" w:rsidRDefault="00CF3EE8" w:rsidP="00A7087F">
      <w:pPr>
        <w:pStyle w:val="CodeBlock"/>
      </w:pPr>
    </w:p>
    <w:sectPr w:rsidR="00CF3EE8" w:rsidRPr="00AB3A03" w:rsidSect="007917BC">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ourtney Peck" w:date="2023-09-26T14:36:00Z" w:initials="CP">
    <w:p w14:paraId="2987320F" w14:textId="4730A868" w:rsidR="791C684E" w:rsidRDefault="791C684E">
      <w:pPr>
        <w:pStyle w:val="CommentText"/>
      </w:pPr>
      <w:r>
        <w:t xml:space="preserve">I suggest reorganizing to: </w:t>
      </w:r>
      <w:r>
        <w:rPr>
          <w:rStyle w:val="CommentReference"/>
        </w:rPr>
        <w:annotationRef/>
      </w:r>
    </w:p>
    <w:p w14:paraId="156B679B" w14:textId="2023E303" w:rsidR="791C684E" w:rsidRDefault="791C684E">
      <w:pPr>
        <w:pStyle w:val="CommentText"/>
      </w:pPr>
      <w:r>
        <w:t>"We have many roles on our teams and this test addresses the skills for more than one role. Therefore, some aspects of this coding test may be a significant challenge. You are not required to have previous familiarity with this data, scientific analysis, or Docker; show us how you reason and adapt to unfamiliar problems. If some aspects are unfamiliar, ask questions and use this as an opportunity to showcase your skills."</w:t>
      </w:r>
    </w:p>
    <w:p w14:paraId="6656ECB5" w14:textId="18AD7400" w:rsidR="791C684E" w:rsidRDefault="791C684E">
      <w:pPr>
        <w:pStyle w:val="CommentText"/>
      </w:pPr>
    </w:p>
  </w:comment>
  <w:comment w:id="4" w:author="Gavin Medley" w:date="2023-09-26T14:47:00Z" w:initials="GM">
    <w:p w14:paraId="1017CDB5" w14:textId="77777777" w:rsidR="00930A91" w:rsidRDefault="00930A91">
      <w:r>
        <w:rPr>
          <w:rStyle w:val="CommentReference"/>
        </w:rPr>
        <w:annotationRef/>
      </w:r>
      <w:r>
        <w:rPr>
          <w:sz w:val="20"/>
          <w:szCs w:val="20"/>
        </w:rPr>
        <w:t>I really want to keep the bit about scientific research though.</w:t>
      </w:r>
    </w:p>
  </w:comment>
  <w:comment w:id="12" w:author="Courtney Peck" w:date="2023-09-22T16:24:00Z" w:initials="CP">
    <w:p w14:paraId="72E52C21" w14:textId="66916A61" w:rsidR="22961790" w:rsidRDefault="22961790">
      <w:r>
        <w:t xml:space="preserve">I suggest putting this section below the "Your Tasks". </w:t>
      </w:r>
      <w:r>
        <w:annotationRef/>
      </w:r>
      <w:r>
        <w:rPr>
          <w:rStyle w:val="CommentReference"/>
        </w:rPr>
        <w:annotationRef/>
      </w:r>
    </w:p>
  </w:comment>
  <w:comment w:id="16" w:author="Heather Cronk" w:date="2023-09-24T12:44:00Z" w:initials="HC">
    <w:p w14:paraId="3258FB19" w14:textId="4BB09673" w:rsidR="22961790" w:rsidRDefault="22961790">
      <w:r>
        <w:t>The integrationTime.txt that I have has this in ms</w:t>
      </w:r>
      <w:r>
        <w:annotationRef/>
      </w:r>
      <w:r>
        <w:rPr>
          <w:rStyle w:val="CommentReference"/>
        </w:rPr>
        <w:annotationRef/>
      </w:r>
    </w:p>
  </w:comment>
  <w:comment w:id="17" w:author="Gavin Medley" w:date="2023-09-25T14:16:00Z" w:initials="GM">
    <w:p w14:paraId="4F24DB9D" w14:textId="72B887F8" w:rsidR="49366902" w:rsidRDefault="49366902">
      <w:r>
        <w:t>I think this should read "Convert integration time from milliseconds to seconds"</w:t>
      </w:r>
      <w:r>
        <w:annotationRef/>
      </w:r>
      <w:r>
        <w:rPr>
          <w:rStyle w:val="CommentReference"/>
        </w:rPr>
        <w:annotationRef/>
      </w:r>
    </w:p>
  </w:comment>
  <w:comment w:id="18" w:author="Gavin Medley" w:date="2023-09-25T14:18:00Z" w:initials="GM">
    <w:p w14:paraId="40237195" w14:textId="48489DCC" w:rsidR="49366902" w:rsidRDefault="49366902">
      <w:r>
        <w:t>We want the count rate to come out as counts/s/nm so we need the integration time in seconds.</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56ECB5" w15:done="1"/>
  <w15:commentEx w15:paraId="1017CDB5" w15:paraIdParent="6656ECB5" w15:done="1"/>
  <w15:commentEx w15:paraId="72E52C21" w15:done="1"/>
  <w15:commentEx w15:paraId="3258FB19" w15:done="1"/>
  <w15:commentEx w15:paraId="4F24DB9D" w15:paraIdParent="3258FB19" w15:done="1"/>
  <w15:commentEx w15:paraId="40237195" w15:paraIdParent="3258FB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C233A0" w16cex:dateUtc="2023-09-26T20:36:00Z"/>
  <w16cex:commentExtensible w16cex:durableId="0D98D91B" w16cex:dateUtc="2023-09-26T20:47:00Z"/>
  <w16cex:commentExtensible w16cex:durableId="138C9238" w16cex:dateUtc="2023-09-22T22:24:00Z">
    <w16cex:extLst>
      <w16:ext w16:uri="{CE6994B0-6A32-4C9F-8C6B-6E91EDA988CE}">
        <cr:reactions xmlns:cr="http://schemas.microsoft.com/office/comments/2020/reactions">
          <cr:reaction reactionType="1">
            <cr:reactionInfo dateUtc="2023-09-24T20:23:43Z">
              <cr:user userId="S::hecr4259@colorado.edu::217492cd-42b9-4201-9115-930a3d96629c" userProvider="AD" userName="Heather Cronk"/>
            </cr:reactionInfo>
          </cr:reaction>
        </cr:reactions>
      </w16:ext>
    </w16cex:extLst>
  </w16cex:commentExtensible>
  <w16cex:commentExtensible w16cex:durableId="29C0B734" w16cex:dateUtc="2023-09-24T18:44:00Z"/>
  <w16cex:commentExtensible w16cex:durableId="12F0C293" w16cex:dateUtc="2023-09-25T20:16:00Z"/>
  <w16cex:commentExtensible w16cex:durableId="36332684" w16cex:dateUtc="2023-09-25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56ECB5" w16cid:durableId="71C233A0"/>
  <w16cid:commentId w16cid:paraId="1017CDB5" w16cid:durableId="0D98D91B"/>
  <w16cid:commentId w16cid:paraId="72E52C21" w16cid:durableId="138C9238"/>
  <w16cid:commentId w16cid:paraId="3258FB19" w16cid:durableId="29C0B734"/>
  <w16cid:commentId w16cid:paraId="4F24DB9D" w16cid:durableId="12F0C293"/>
  <w16cid:commentId w16cid:paraId="40237195" w16cid:durableId="36332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6843A" w14:textId="77777777" w:rsidR="00EA5C53" w:rsidRDefault="00EA5C53" w:rsidP="006C5472">
      <w:r>
        <w:separator/>
      </w:r>
    </w:p>
  </w:endnote>
  <w:endnote w:type="continuationSeparator" w:id="0">
    <w:p w14:paraId="41A46FC0" w14:textId="77777777" w:rsidR="00EA5C53" w:rsidRDefault="00EA5C53" w:rsidP="006C5472">
      <w:r>
        <w:continuationSeparator/>
      </w:r>
    </w:p>
  </w:endnote>
  <w:endnote w:type="continuationNotice" w:id="1">
    <w:p w14:paraId="67D63D6E" w14:textId="77777777" w:rsidR="00EA5C53" w:rsidRDefault="00EA5C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BD118" w14:textId="77777777" w:rsidR="006C5472" w:rsidRDefault="006C5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B77E8" w14:textId="77777777" w:rsidR="006C5472" w:rsidRDefault="006C5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C303" w14:textId="77777777" w:rsidR="006C5472" w:rsidRDefault="006C5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DD96A" w14:textId="77777777" w:rsidR="00EA5C53" w:rsidRDefault="00EA5C53" w:rsidP="006C5472">
      <w:r>
        <w:separator/>
      </w:r>
    </w:p>
  </w:footnote>
  <w:footnote w:type="continuationSeparator" w:id="0">
    <w:p w14:paraId="4C74B12E" w14:textId="77777777" w:rsidR="00EA5C53" w:rsidRDefault="00EA5C53" w:rsidP="006C5472">
      <w:r>
        <w:continuationSeparator/>
      </w:r>
    </w:p>
  </w:footnote>
  <w:footnote w:type="continuationNotice" w:id="1">
    <w:p w14:paraId="1C4C97B7" w14:textId="77777777" w:rsidR="00EA5C53" w:rsidRDefault="00EA5C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DF1D5" w14:textId="20A51232" w:rsidR="006C5472" w:rsidRDefault="006C5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1DAC5" w14:textId="29727DDF" w:rsidR="006C5472" w:rsidRDefault="006C5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7BDDA" w14:textId="0B46726A" w:rsidR="006C5472" w:rsidRDefault="006C5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7DDF"/>
    <w:multiLevelType w:val="hybridMultilevel"/>
    <w:tmpl w:val="4A30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854BD"/>
    <w:multiLevelType w:val="hybridMultilevel"/>
    <w:tmpl w:val="AEBE60FA"/>
    <w:lvl w:ilvl="0" w:tplc="DBB8D57C">
      <w:start w:val="1"/>
      <w:numFmt w:val="bullet"/>
      <w:lvlText w:val=""/>
      <w:lvlJc w:val="left"/>
      <w:pPr>
        <w:ind w:left="720" w:hanging="360"/>
      </w:pPr>
      <w:rPr>
        <w:rFonts w:ascii="Symbol" w:hAnsi="Symbol" w:hint="default"/>
      </w:rPr>
    </w:lvl>
    <w:lvl w:ilvl="1" w:tplc="7AC8ACE8">
      <w:start w:val="1"/>
      <w:numFmt w:val="bullet"/>
      <w:lvlText w:val="o"/>
      <w:lvlJc w:val="left"/>
      <w:pPr>
        <w:ind w:left="1440" w:hanging="360"/>
      </w:pPr>
      <w:rPr>
        <w:rFonts w:ascii="Courier New" w:hAnsi="Courier New" w:hint="default"/>
      </w:rPr>
    </w:lvl>
    <w:lvl w:ilvl="2" w:tplc="AE2201D2">
      <w:start w:val="1"/>
      <w:numFmt w:val="bullet"/>
      <w:lvlText w:val=""/>
      <w:lvlJc w:val="left"/>
      <w:pPr>
        <w:ind w:left="2160" w:hanging="360"/>
      </w:pPr>
      <w:rPr>
        <w:rFonts w:ascii="Wingdings" w:hAnsi="Wingdings" w:hint="default"/>
      </w:rPr>
    </w:lvl>
    <w:lvl w:ilvl="3" w:tplc="124C7328">
      <w:start w:val="1"/>
      <w:numFmt w:val="bullet"/>
      <w:lvlText w:val=""/>
      <w:lvlJc w:val="left"/>
      <w:pPr>
        <w:ind w:left="2880" w:hanging="360"/>
      </w:pPr>
      <w:rPr>
        <w:rFonts w:ascii="Symbol" w:hAnsi="Symbol" w:hint="default"/>
      </w:rPr>
    </w:lvl>
    <w:lvl w:ilvl="4" w:tplc="38AEEF06">
      <w:start w:val="1"/>
      <w:numFmt w:val="bullet"/>
      <w:lvlText w:val="o"/>
      <w:lvlJc w:val="left"/>
      <w:pPr>
        <w:ind w:left="3600" w:hanging="360"/>
      </w:pPr>
      <w:rPr>
        <w:rFonts w:ascii="Courier New" w:hAnsi="Courier New" w:hint="default"/>
      </w:rPr>
    </w:lvl>
    <w:lvl w:ilvl="5" w:tplc="758604C0">
      <w:start w:val="1"/>
      <w:numFmt w:val="bullet"/>
      <w:lvlText w:val=""/>
      <w:lvlJc w:val="left"/>
      <w:pPr>
        <w:ind w:left="4320" w:hanging="360"/>
      </w:pPr>
      <w:rPr>
        <w:rFonts w:ascii="Wingdings" w:hAnsi="Wingdings" w:hint="default"/>
      </w:rPr>
    </w:lvl>
    <w:lvl w:ilvl="6" w:tplc="872C42FA">
      <w:start w:val="1"/>
      <w:numFmt w:val="bullet"/>
      <w:lvlText w:val=""/>
      <w:lvlJc w:val="left"/>
      <w:pPr>
        <w:ind w:left="5040" w:hanging="360"/>
      </w:pPr>
      <w:rPr>
        <w:rFonts w:ascii="Symbol" w:hAnsi="Symbol" w:hint="default"/>
      </w:rPr>
    </w:lvl>
    <w:lvl w:ilvl="7" w:tplc="F460C894">
      <w:start w:val="1"/>
      <w:numFmt w:val="bullet"/>
      <w:lvlText w:val="o"/>
      <w:lvlJc w:val="left"/>
      <w:pPr>
        <w:ind w:left="5760" w:hanging="360"/>
      </w:pPr>
      <w:rPr>
        <w:rFonts w:ascii="Courier New" w:hAnsi="Courier New" w:hint="default"/>
      </w:rPr>
    </w:lvl>
    <w:lvl w:ilvl="8" w:tplc="684C8F9A">
      <w:start w:val="1"/>
      <w:numFmt w:val="bullet"/>
      <w:lvlText w:val=""/>
      <w:lvlJc w:val="left"/>
      <w:pPr>
        <w:ind w:left="6480" w:hanging="360"/>
      </w:pPr>
      <w:rPr>
        <w:rFonts w:ascii="Wingdings" w:hAnsi="Wingdings" w:hint="default"/>
      </w:rPr>
    </w:lvl>
  </w:abstractNum>
  <w:abstractNum w:abstractNumId="2" w15:restartNumberingAfterBreak="0">
    <w:nsid w:val="33F33C3E"/>
    <w:multiLevelType w:val="hybridMultilevel"/>
    <w:tmpl w:val="A81A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C5B0D"/>
    <w:multiLevelType w:val="hybridMultilevel"/>
    <w:tmpl w:val="91480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FC934"/>
    <w:multiLevelType w:val="hybridMultilevel"/>
    <w:tmpl w:val="A35EE406"/>
    <w:lvl w:ilvl="0" w:tplc="70AAA86A">
      <w:start w:val="1"/>
      <w:numFmt w:val="decimal"/>
      <w:lvlText w:val="%1."/>
      <w:lvlJc w:val="left"/>
      <w:pPr>
        <w:ind w:left="720" w:hanging="360"/>
      </w:pPr>
    </w:lvl>
    <w:lvl w:ilvl="1" w:tplc="697A0F38">
      <w:start w:val="1"/>
      <w:numFmt w:val="lowerLetter"/>
      <w:lvlText w:val="%2."/>
      <w:lvlJc w:val="left"/>
      <w:pPr>
        <w:ind w:left="1440" w:hanging="360"/>
      </w:pPr>
    </w:lvl>
    <w:lvl w:ilvl="2" w:tplc="1D2448BA">
      <w:start w:val="1"/>
      <w:numFmt w:val="lowerRoman"/>
      <w:lvlText w:val="%3."/>
      <w:lvlJc w:val="right"/>
      <w:pPr>
        <w:ind w:left="2160" w:hanging="180"/>
      </w:pPr>
    </w:lvl>
    <w:lvl w:ilvl="3" w:tplc="5BAC56E8">
      <w:start w:val="1"/>
      <w:numFmt w:val="decimal"/>
      <w:lvlText w:val="%4."/>
      <w:lvlJc w:val="left"/>
      <w:pPr>
        <w:ind w:left="2880" w:hanging="360"/>
      </w:pPr>
    </w:lvl>
    <w:lvl w:ilvl="4" w:tplc="82E8639A">
      <w:start w:val="1"/>
      <w:numFmt w:val="lowerLetter"/>
      <w:lvlText w:val="%5."/>
      <w:lvlJc w:val="left"/>
      <w:pPr>
        <w:ind w:left="3600" w:hanging="360"/>
      </w:pPr>
    </w:lvl>
    <w:lvl w:ilvl="5" w:tplc="869208E4">
      <w:start w:val="1"/>
      <w:numFmt w:val="lowerRoman"/>
      <w:lvlText w:val="%6."/>
      <w:lvlJc w:val="right"/>
      <w:pPr>
        <w:ind w:left="4320" w:hanging="180"/>
      </w:pPr>
    </w:lvl>
    <w:lvl w:ilvl="6" w:tplc="88B6252C">
      <w:start w:val="1"/>
      <w:numFmt w:val="decimal"/>
      <w:lvlText w:val="%7."/>
      <w:lvlJc w:val="left"/>
      <w:pPr>
        <w:ind w:left="5040" w:hanging="360"/>
      </w:pPr>
    </w:lvl>
    <w:lvl w:ilvl="7" w:tplc="52560A10">
      <w:start w:val="1"/>
      <w:numFmt w:val="lowerLetter"/>
      <w:lvlText w:val="%8."/>
      <w:lvlJc w:val="left"/>
      <w:pPr>
        <w:ind w:left="5760" w:hanging="360"/>
      </w:pPr>
    </w:lvl>
    <w:lvl w:ilvl="8" w:tplc="788C29B4">
      <w:start w:val="1"/>
      <w:numFmt w:val="lowerRoman"/>
      <w:lvlText w:val="%9."/>
      <w:lvlJc w:val="right"/>
      <w:pPr>
        <w:ind w:left="6480" w:hanging="180"/>
      </w:pPr>
    </w:lvl>
  </w:abstractNum>
  <w:abstractNum w:abstractNumId="5" w15:restartNumberingAfterBreak="0">
    <w:nsid w:val="4D4515F1"/>
    <w:multiLevelType w:val="hybridMultilevel"/>
    <w:tmpl w:val="CAB03B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143C8"/>
    <w:multiLevelType w:val="hybridMultilevel"/>
    <w:tmpl w:val="FAAA140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E02B8"/>
    <w:multiLevelType w:val="hybridMultilevel"/>
    <w:tmpl w:val="00507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D39EA"/>
    <w:multiLevelType w:val="hybridMultilevel"/>
    <w:tmpl w:val="FD52C4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744D0"/>
    <w:multiLevelType w:val="hybridMultilevel"/>
    <w:tmpl w:val="12385834"/>
    <w:lvl w:ilvl="0" w:tplc="17D48BD4">
      <w:start w:val="1"/>
      <w:numFmt w:val="bullet"/>
      <w:lvlText w:val=""/>
      <w:lvlJc w:val="left"/>
      <w:pPr>
        <w:ind w:left="720" w:hanging="360"/>
      </w:pPr>
      <w:rPr>
        <w:rFonts w:ascii="Symbol" w:hAnsi="Symbol" w:hint="default"/>
      </w:rPr>
    </w:lvl>
    <w:lvl w:ilvl="1" w:tplc="C8D4E630">
      <w:start w:val="1"/>
      <w:numFmt w:val="bullet"/>
      <w:lvlText w:val="o"/>
      <w:lvlJc w:val="left"/>
      <w:pPr>
        <w:ind w:left="1440" w:hanging="360"/>
      </w:pPr>
      <w:rPr>
        <w:rFonts w:ascii="Courier New" w:hAnsi="Courier New" w:hint="default"/>
      </w:rPr>
    </w:lvl>
    <w:lvl w:ilvl="2" w:tplc="6E74EC0E">
      <w:start w:val="1"/>
      <w:numFmt w:val="bullet"/>
      <w:lvlText w:val=""/>
      <w:lvlJc w:val="left"/>
      <w:pPr>
        <w:ind w:left="2160" w:hanging="360"/>
      </w:pPr>
      <w:rPr>
        <w:rFonts w:ascii="Wingdings" w:hAnsi="Wingdings" w:hint="default"/>
      </w:rPr>
    </w:lvl>
    <w:lvl w:ilvl="3" w:tplc="9CD4FA54">
      <w:start w:val="1"/>
      <w:numFmt w:val="bullet"/>
      <w:lvlText w:val=""/>
      <w:lvlJc w:val="left"/>
      <w:pPr>
        <w:ind w:left="2880" w:hanging="360"/>
      </w:pPr>
      <w:rPr>
        <w:rFonts w:ascii="Symbol" w:hAnsi="Symbol" w:hint="default"/>
      </w:rPr>
    </w:lvl>
    <w:lvl w:ilvl="4" w:tplc="2D72E3B4">
      <w:start w:val="1"/>
      <w:numFmt w:val="bullet"/>
      <w:lvlText w:val="o"/>
      <w:lvlJc w:val="left"/>
      <w:pPr>
        <w:ind w:left="3600" w:hanging="360"/>
      </w:pPr>
      <w:rPr>
        <w:rFonts w:ascii="Courier New" w:hAnsi="Courier New" w:hint="default"/>
      </w:rPr>
    </w:lvl>
    <w:lvl w:ilvl="5" w:tplc="004CAC50">
      <w:start w:val="1"/>
      <w:numFmt w:val="bullet"/>
      <w:lvlText w:val=""/>
      <w:lvlJc w:val="left"/>
      <w:pPr>
        <w:ind w:left="4320" w:hanging="360"/>
      </w:pPr>
      <w:rPr>
        <w:rFonts w:ascii="Wingdings" w:hAnsi="Wingdings" w:hint="default"/>
      </w:rPr>
    </w:lvl>
    <w:lvl w:ilvl="6" w:tplc="FC2A7000">
      <w:start w:val="1"/>
      <w:numFmt w:val="bullet"/>
      <w:lvlText w:val=""/>
      <w:lvlJc w:val="left"/>
      <w:pPr>
        <w:ind w:left="5040" w:hanging="360"/>
      </w:pPr>
      <w:rPr>
        <w:rFonts w:ascii="Symbol" w:hAnsi="Symbol" w:hint="default"/>
      </w:rPr>
    </w:lvl>
    <w:lvl w:ilvl="7" w:tplc="1922A0B0">
      <w:start w:val="1"/>
      <w:numFmt w:val="bullet"/>
      <w:lvlText w:val="o"/>
      <w:lvlJc w:val="left"/>
      <w:pPr>
        <w:ind w:left="5760" w:hanging="360"/>
      </w:pPr>
      <w:rPr>
        <w:rFonts w:ascii="Courier New" w:hAnsi="Courier New" w:hint="default"/>
      </w:rPr>
    </w:lvl>
    <w:lvl w:ilvl="8" w:tplc="18889626">
      <w:start w:val="1"/>
      <w:numFmt w:val="bullet"/>
      <w:lvlText w:val=""/>
      <w:lvlJc w:val="left"/>
      <w:pPr>
        <w:ind w:left="6480" w:hanging="360"/>
      </w:pPr>
      <w:rPr>
        <w:rFonts w:ascii="Wingdings" w:hAnsi="Wingdings" w:hint="default"/>
      </w:rPr>
    </w:lvl>
  </w:abstractNum>
  <w:num w:numId="1" w16cid:durableId="551383575">
    <w:abstractNumId w:val="9"/>
  </w:num>
  <w:num w:numId="2" w16cid:durableId="1652321576">
    <w:abstractNumId w:val="6"/>
  </w:num>
  <w:num w:numId="3" w16cid:durableId="1052732504">
    <w:abstractNumId w:val="3"/>
  </w:num>
  <w:num w:numId="4" w16cid:durableId="1309362549">
    <w:abstractNumId w:val="5"/>
  </w:num>
  <w:num w:numId="5" w16cid:durableId="140731167">
    <w:abstractNumId w:val="8"/>
  </w:num>
  <w:num w:numId="6" w16cid:durableId="1143698769">
    <w:abstractNumId w:val="1"/>
  </w:num>
  <w:num w:numId="7" w16cid:durableId="1286232201">
    <w:abstractNumId w:val="4"/>
  </w:num>
  <w:num w:numId="8" w16cid:durableId="821195898">
    <w:abstractNumId w:val="2"/>
  </w:num>
  <w:num w:numId="9" w16cid:durableId="2052223095">
    <w:abstractNumId w:val="7"/>
  </w:num>
  <w:num w:numId="10" w16cid:durableId="385958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vin Medley">
    <w15:presenceInfo w15:providerId="AD" w15:userId="S::game1390@colorado.edu::03c6cd83-6a38-4e1c-ab49-d667549b2655"/>
  </w15:person>
  <w15:person w15:author="Courtney Peck">
    <w15:presenceInfo w15:providerId="AD" w15:userId="S::cope7296@colorado.edu::aff87c8d-6c55-464f-9ded-f7723352b29c"/>
  </w15:person>
  <w15:person w15:author="Heather Cronk">
    <w15:presenceInfo w15:providerId="AD" w15:userId="S::hecr4259@colorado.edu::217492cd-42b9-4201-9115-930a3d9662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72"/>
    <w:rsid w:val="00012054"/>
    <w:rsid w:val="00020E27"/>
    <w:rsid w:val="00024E93"/>
    <w:rsid w:val="000273F9"/>
    <w:rsid w:val="000304F8"/>
    <w:rsid w:val="00047C64"/>
    <w:rsid w:val="00051F21"/>
    <w:rsid w:val="00060B9F"/>
    <w:rsid w:val="00065191"/>
    <w:rsid w:val="000801DC"/>
    <w:rsid w:val="00082B08"/>
    <w:rsid w:val="00087949"/>
    <w:rsid w:val="000B33BE"/>
    <w:rsid w:val="000C06A3"/>
    <w:rsid w:val="000D2731"/>
    <w:rsid w:val="000D5957"/>
    <w:rsid w:val="000D7446"/>
    <w:rsid w:val="000E1C91"/>
    <w:rsid w:val="000E4ABD"/>
    <w:rsid w:val="000F3A63"/>
    <w:rsid w:val="00100AB0"/>
    <w:rsid w:val="0010648F"/>
    <w:rsid w:val="001171C1"/>
    <w:rsid w:val="00120736"/>
    <w:rsid w:val="00127E34"/>
    <w:rsid w:val="00131B0C"/>
    <w:rsid w:val="001477C2"/>
    <w:rsid w:val="00175D96"/>
    <w:rsid w:val="00183B83"/>
    <w:rsid w:val="00192FA8"/>
    <w:rsid w:val="001B5CE5"/>
    <w:rsid w:val="001C70BA"/>
    <w:rsid w:val="001D69CE"/>
    <w:rsid w:val="001F66C5"/>
    <w:rsid w:val="00200F44"/>
    <w:rsid w:val="00205F1D"/>
    <w:rsid w:val="00227FE8"/>
    <w:rsid w:val="00236739"/>
    <w:rsid w:val="00237A3D"/>
    <w:rsid w:val="00243BA0"/>
    <w:rsid w:val="0025106E"/>
    <w:rsid w:val="002652AF"/>
    <w:rsid w:val="00273686"/>
    <w:rsid w:val="0027657C"/>
    <w:rsid w:val="002A6E55"/>
    <w:rsid w:val="002E7DEC"/>
    <w:rsid w:val="002F4DAF"/>
    <w:rsid w:val="00303462"/>
    <w:rsid w:val="00315F5D"/>
    <w:rsid w:val="00340887"/>
    <w:rsid w:val="00364E36"/>
    <w:rsid w:val="00372042"/>
    <w:rsid w:val="00392F98"/>
    <w:rsid w:val="003B5D88"/>
    <w:rsid w:val="003C0847"/>
    <w:rsid w:val="003C1DF9"/>
    <w:rsid w:val="003F4002"/>
    <w:rsid w:val="004057B1"/>
    <w:rsid w:val="00444278"/>
    <w:rsid w:val="00455550"/>
    <w:rsid w:val="004679EC"/>
    <w:rsid w:val="004A467F"/>
    <w:rsid w:val="004C2E05"/>
    <w:rsid w:val="004C6C6D"/>
    <w:rsid w:val="004D35ED"/>
    <w:rsid w:val="004D4A7D"/>
    <w:rsid w:val="004D7F6D"/>
    <w:rsid w:val="005016A3"/>
    <w:rsid w:val="005105E8"/>
    <w:rsid w:val="005152A7"/>
    <w:rsid w:val="00523737"/>
    <w:rsid w:val="005456EB"/>
    <w:rsid w:val="00555EB0"/>
    <w:rsid w:val="00555FA2"/>
    <w:rsid w:val="00561E7B"/>
    <w:rsid w:val="005633EC"/>
    <w:rsid w:val="00591705"/>
    <w:rsid w:val="005A0A67"/>
    <w:rsid w:val="005A6047"/>
    <w:rsid w:val="005F037E"/>
    <w:rsid w:val="005F4934"/>
    <w:rsid w:val="00606AEE"/>
    <w:rsid w:val="006229CC"/>
    <w:rsid w:val="00623FAA"/>
    <w:rsid w:val="00625E6E"/>
    <w:rsid w:val="0064772F"/>
    <w:rsid w:val="00655C03"/>
    <w:rsid w:val="00667C40"/>
    <w:rsid w:val="006813C5"/>
    <w:rsid w:val="006966FB"/>
    <w:rsid w:val="006976B1"/>
    <w:rsid w:val="006C1476"/>
    <w:rsid w:val="006C2750"/>
    <w:rsid w:val="006C5472"/>
    <w:rsid w:val="006C7D6D"/>
    <w:rsid w:val="006D5414"/>
    <w:rsid w:val="006F40D7"/>
    <w:rsid w:val="006F624A"/>
    <w:rsid w:val="0070228A"/>
    <w:rsid w:val="00740225"/>
    <w:rsid w:val="00756B45"/>
    <w:rsid w:val="007917BC"/>
    <w:rsid w:val="007B28C5"/>
    <w:rsid w:val="007C5378"/>
    <w:rsid w:val="007E19BF"/>
    <w:rsid w:val="007E6157"/>
    <w:rsid w:val="007F2E1B"/>
    <w:rsid w:val="007F49E5"/>
    <w:rsid w:val="0082317D"/>
    <w:rsid w:val="00824AEF"/>
    <w:rsid w:val="00830026"/>
    <w:rsid w:val="00845D3D"/>
    <w:rsid w:val="00846C7F"/>
    <w:rsid w:val="00865F5F"/>
    <w:rsid w:val="008917A2"/>
    <w:rsid w:val="008918F2"/>
    <w:rsid w:val="008B659F"/>
    <w:rsid w:val="008C08B6"/>
    <w:rsid w:val="008C0EA2"/>
    <w:rsid w:val="008F217E"/>
    <w:rsid w:val="009164B3"/>
    <w:rsid w:val="00927F93"/>
    <w:rsid w:val="00930A91"/>
    <w:rsid w:val="00932889"/>
    <w:rsid w:val="00940BDE"/>
    <w:rsid w:val="0097387B"/>
    <w:rsid w:val="00990179"/>
    <w:rsid w:val="009B2EC6"/>
    <w:rsid w:val="009B478F"/>
    <w:rsid w:val="009C3F44"/>
    <w:rsid w:val="009F10B5"/>
    <w:rsid w:val="009F6827"/>
    <w:rsid w:val="00A00343"/>
    <w:rsid w:val="00A04CB7"/>
    <w:rsid w:val="00A101AF"/>
    <w:rsid w:val="00A315F4"/>
    <w:rsid w:val="00A32D5D"/>
    <w:rsid w:val="00A336BC"/>
    <w:rsid w:val="00A53C8D"/>
    <w:rsid w:val="00A60D91"/>
    <w:rsid w:val="00A7087F"/>
    <w:rsid w:val="00A82F61"/>
    <w:rsid w:val="00A87A30"/>
    <w:rsid w:val="00AB31AD"/>
    <w:rsid w:val="00AB3A03"/>
    <w:rsid w:val="00AD1D57"/>
    <w:rsid w:val="00AE1872"/>
    <w:rsid w:val="00AE3969"/>
    <w:rsid w:val="00B45399"/>
    <w:rsid w:val="00B477CF"/>
    <w:rsid w:val="00B708C5"/>
    <w:rsid w:val="00B729F3"/>
    <w:rsid w:val="00B97828"/>
    <w:rsid w:val="00BB32A6"/>
    <w:rsid w:val="00BB549D"/>
    <w:rsid w:val="00BB5C01"/>
    <w:rsid w:val="00C126F5"/>
    <w:rsid w:val="00C605AA"/>
    <w:rsid w:val="00C772BB"/>
    <w:rsid w:val="00C80386"/>
    <w:rsid w:val="00C842E2"/>
    <w:rsid w:val="00CB6029"/>
    <w:rsid w:val="00CC2D06"/>
    <w:rsid w:val="00CD1B26"/>
    <w:rsid w:val="00CF3EE8"/>
    <w:rsid w:val="00D14914"/>
    <w:rsid w:val="00D16C75"/>
    <w:rsid w:val="00D43FA9"/>
    <w:rsid w:val="00D441B9"/>
    <w:rsid w:val="00D45614"/>
    <w:rsid w:val="00D46906"/>
    <w:rsid w:val="00D46DB7"/>
    <w:rsid w:val="00DA1813"/>
    <w:rsid w:val="00DA69E7"/>
    <w:rsid w:val="00DB7E4A"/>
    <w:rsid w:val="00DC17A1"/>
    <w:rsid w:val="00E00D1E"/>
    <w:rsid w:val="00E202BC"/>
    <w:rsid w:val="00E350DA"/>
    <w:rsid w:val="00E46886"/>
    <w:rsid w:val="00E9655E"/>
    <w:rsid w:val="00EA10C0"/>
    <w:rsid w:val="00EA5C53"/>
    <w:rsid w:val="00ED3024"/>
    <w:rsid w:val="00EE300A"/>
    <w:rsid w:val="00EF70DA"/>
    <w:rsid w:val="00F01EDA"/>
    <w:rsid w:val="00F079FE"/>
    <w:rsid w:val="00F44143"/>
    <w:rsid w:val="00F52B68"/>
    <w:rsid w:val="00F547EC"/>
    <w:rsid w:val="00F5488F"/>
    <w:rsid w:val="00F670CF"/>
    <w:rsid w:val="00F75ABB"/>
    <w:rsid w:val="00F83842"/>
    <w:rsid w:val="00F853BE"/>
    <w:rsid w:val="00FC021C"/>
    <w:rsid w:val="00FC7903"/>
    <w:rsid w:val="00FC7E92"/>
    <w:rsid w:val="00FE5470"/>
    <w:rsid w:val="00FE7FB5"/>
    <w:rsid w:val="0249CD5E"/>
    <w:rsid w:val="035B4DB1"/>
    <w:rsid w:val="0B705478"/>
    <w:rsid w:val="10A3F867"/>
    <w:rsid w:val="1425470C"/>
    <w:rsid w:val="1678EBF8"/>
    <w:rsid w:val="16B81B38"/>
    <w:rsid w:val="1783ACD3"/>
    <w:rsid w:val="17B15366"/>
    <w:rsid w:val="1ABB4D95"/>
    <w:rsid w:val="1C7A54F0"/>
    <w:rsid w:val="1F263956"/>
    <w:rsid w:val="1FE0C72B"/>
    <w:rsid w:val="205C0E59"/>
    <w:rsid w:val="20FA472F"/>
    <w:rsid w:val="22961790"/>
    <w:rsid w:val="22E0EB54"/>
    <w:rsid w:val="23F9AA79"/>
    <w:rsid w:val="2526976C"/>
    <w:rsid w:val="28682F8B"/>
    <w:rsid w:val="291C78A1"/>
    <w:rsid w:val="2AD065C8"/>
    <w:rsid w:val="2B6BECF7"/>
    <w:rsid w:val="2C4FCB41"/>
    <w:rsid w:val="308AF4DE"/>
    <w:rsid w:val="359BFFF3"/>
    <w:rsid w:val="3661EDFA"/>
    <w:rsid w:val="3958EDEB"/>
    <w:rsid w:val="3A71ACBA"/>
    <w:rsid w:val="3AF4BE4C"/>
    <w:rsid w:val="42D0D0D0"/>
    <w:rsid w:val="432D0F05"/>
    <w:rsid w:val="4432D567"/>
    <w:rsid w:val="45A20AB5"/>
    <w:rsid w:val="47903D2E"/>
    <w:rsid w:val="481C548F"/>
    <w:rsid w:val="4910D8F4"/>
    <w:rsid w:val="49366902"/>
    <w:rsid w:val="4976FF3B"/>
    <w:rsid w:val="4B12CF9C"/>
    <w:rsid w:val="4CA86B63"/>
    <w:rsid w:val="4CAE9FFD"/>
    <w:rsid w:val="4D5503B4"/>
    <w:rsid w:val="4EA107E5"/>
    <w:rsid w:val="51821120"/>
    <w:rsid w:val="54B9B1E2"/>
    <w:rsid w:val="55E1FC56"/>
    <w:rsid w:val="57BD6F4E"/>
    <w:rsid w:val="57F152A4"/>
    <w:rsid w:val="58EB5A62"/>
    <w:rsid w:val="5B74B71A"/>
    <w:rsid w:val="64086B47"/>
    <w:rsid w:val="643C0622"/>
    <w:rsid w:val="650D1C7E"/>
    <w:rsid w:val="66A8ECDF"/>
    <w:rsid w:val="6B2690E3"/>
    <w:rsid w:val="6B322A7B"/>
    <w:rsid w:val="6B8CDBA3"/>
    <w:rsid w:val="6F9D163C"/>
    <w:rsid w:val="71D898C9"/>
    <w:rsid w:val="72699653"/>
    <w:rsid w:val="72D4B6FE"/>
    <w:rsid w:val="7326D5F0"/>
    <w:rsid w:val="7355B8A8"/>
    <w:rsid w:val="7382CB4A"/>
    <w:rsid w:val="752B2DCE"/>
    <w:rsid w:val="75EA6346"/>
    <w:rsid w:val="76C6FE2F"/>
    <w:rsid w:val="7816D30C"/>
    <w:rsid w:val="7862CE90"/>
    <w:rsid w:val="791C684E"/>
    <w:rsid w:val="7C3D70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CC8B4"/>
  <w14:defaultImageDpi w14:val="32767"/>
  <w15:chartTrackingRefBased/>
  <w15:docId w15:val="{AF0A93AB-86B7-4630-A161-B0AC1E22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2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F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4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54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47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C5472"/>
    <w:pPr>
      <w:tabs>
        <w:tab w:val="center" w:pos="4680"/>
        <w:tab w:val="right" w:pos="9360"/>
      </w:tabs>
    </w:pPr>
  </w:style>
  <w:style w:type="character" w:customStyle="1" w:styleId="HeaderChar">
    <w:name w:val="Header Char"/>
    <w:basedOn w:val="DefaultParagraphFont"/>
    <w:link w:val="Header"/>
    <w:uiPriority w:val="99"/>
    <w:rsid w:val="006C5472"/>
  </w:style>
  <w:style w:type="paragraph" w:styleId="Footer">
    <w:name w:val="footer"/>
    <w:basedOn w:val="Normal"/>
    <w:link w:val="FooterChar"/>
    <w:uiPriority w:val="99"/>
    <w:unhideWhenUsed/>
    <w:rsid w:val="006C5472"/>
    <w:pPr>
      <w:tabs>
        <w:tab w:val="center" w:pos="4680"/>
        <w:tab w:val="right" w:pos="9360"/>
      </w:tabs>
    </w:pPr>
  </w:style>
  <w:style w:type="character" w:customStyle="1" w:styleId="FooterChar">
    <w:name w:val="Footer Char"/>
    <w:basedOn w:val="DefaultParagraphFont"/>
    <w:link w:val="Footer"/>
    <w:uiPriority w:val="99"/>
    <w:rsid w:val="006C5472"/>
  </w:style>
  <w:style w:type="character" w:customStyle="1" w:styleId="Heading2Char">
    <w:name w:val="Heading 2 Char"/>
    <w:basedOn w:val="DefaultParagraphFont"/>
    <w:link w:val="Heading2"/>
    <w:uiPriority w:val="9"/>
    <w:rsid w:val="00C842E2"/>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6F40D7"/>
    <w:rPr>
      <w:b/>
      <w:bCs/>
      <w:i/>
      <w:iCs/>
      <w:spacing w:val="5"/>
    </w:rPr>
  </w:style>
  <w:style w:type="character" w:customStyle="1" w:styleId="Heading3Char">
    <w:name w:val="Heading 3 Char"/>
    <w:basedOn w:val="DefaultParagraphFont"/>
    <w:link w:val="Heading3"/>
    <w:uiPriority w:val="9"/>
    <w:rsid w:val="004D7F6D"/>
    <w:rPr>
      <w:rFonts w:asciiTheme="majorHAnsi" w:eastAsiaTheme="majorEastAsia" w:hAnsiTheme="majorHAnsi" w:cstheme="majorBidi"/>
      <w:color w:val="1F3763" w:themeColor="accent1" w:themeShade="7F"/>
    </w:rPr>
  </w:style>
  <w:style w:type="paragraph" w:customStyle="1" w:styleId="CodeBlock">
    <w:name w:val="Code Block"/>
    <w:qFormat/>
    <w:rsid w:val="000E4ABD"/>
    <w:pPr>
      <w:shd w:val="clear" w:color="auto" w:fill="B4C6E7" w:themeFill="accent1" w:themeFillTint="66"/>
    </w:pPr>
    <w:rPr>
      <w:rFonts w:ascii="Courier New" w:hAnsi="Courier New"/>
      <w:sz w:val="20"/>
    </w:rPr>
  </w:style>
  <w:style w:type="paragraph" w:styleId="ListParagraph">
    <w:name w:val="List Paragraph"/>
    <w:basedOn w:val="Normal"/>
    <w:uiPriority w:val="34"/>
    <w:qFormat/>
    <w:rsid w:val="005016A3"/>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B5D88"/>
  </w:style>
  <w:style w:type="paragraph" w:styleId="TOC1">
    <w:name w:val="toc 1"/>
    <w:basedOn w:val="Normal"/>
    <w:next w:val="Normal"/>
    <w:autoRedefine/>
    <w:uiPriority w:val="39"/>
    <w:unhideWhenUsed/>
    <w:rsid w:val="000D5957"/>
    <w:pPr>
      <w:spacing w:after="100"/>
    </w:pPr>
  </w:style>
  <w:style w:type="paragraph" w:styleId="TOC2">
    <w:name w:val="toc 2"/>
    <w:basedOn w:val="Normal"/>
    <w:next w:val="Normal"/>
    <w:autoRedefine/>
    <w:uiPriority w:val="39"/>
    <w:unhideWhenUsed/>
    <w:rsid w:val="000D5957"/>
    <w:pPr>
      <w:spacing w:after="100"/>
      <w:ind w:left="240"/>
    </w:pPr>
  </w:style>
  <w:style w:type="character" w:styleId="Hyperlink">
    <w:name w:val="Hyperlink"/>
    <w:basedOn w:val="DefaultParagraphFont"/>
    <w:uiPriority w:val="99"/>
    <w:unhideWhenUsed/>
    <w:rsid w:val="000D595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30A91"/>
    <w:rPr>
      <w:b/>
      <w:bCs/>
    </w:rPr>
  </w:style>
  <w:style w:type="character" w:customStyle="1" w:styleId="CommentSubjectChar">
    <w:name w:val="Comment Subject Char"/>
    <w:basedOn w:val="CommentTextChar"/>
    <w:link w:val="CommentSubject"/>
    <w:uiPriority w:val="99"/>
    <w:semiHidden/>
    <w:rsid w:val="00930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1528</Words>
  <Characters>8712</Characters>
  <Application>Microsoft Office Word</Application>
  <DocSecurity>4</DocSecurity>
  <Lines>72</Lines>
  <Paragraphs>20</Paragraphs>
  <ScaleCrop>false</ScaleCrop>
  <Company/>
  <LinksUpToDate>false</LinksUpToDate>
  <CharactersWithSpaces>10220</CharactersWithSpaces>
  <SharedDoc>false</SharedDoc>
  <HLinks>
    <vt:vector size="78" baseType="variant">
      <vt:variant>
        <vt:i4>1441842</vt:i4>
      </vt:variant>
      <vt:variant>
        <vt:i4>80</vt:i4>
      </vt:variant>
      <vt:variant>
        <vt:i4>0</vt:i4>
      </vt:variant>
      <vt:variant>
        <vt:i4>5</vt:i4>
      </vt:variant>
      <vt:variant>
        <vt:lpwstr/>
      </vt:variant>
      <vt:variant>
        <vt:lpwstr>_Toc146631627</vt:lpwstr>
      </vt:variant>
      <vt:variant>
        <vt:i4>1441842</vt:i4>
      </vt:variant>
      <vt:variant>
        <vt:i4>74</vt:i4>
      </vt:variant>
      <vt:variant>
        <vt:i4>0</vt:i4>
      </vt:variant>
      <vt:variant>
        <vt:i4>5</vt:i4>
      </vt:variant>
      <vt:variant>
        <vt:lpwstr/>
      </vt:variant>
      <vt:variant>
        <vt:lpwstr>_Toc146631626</vt:lpwstr>
      </vt:variant>
      <vt:variant>
        <vt:i4>1441842</vt:i4>
      </vt:variant>
      <vt:variant>
        <vt:i4>68</vt:i4>
      </vt:variant>
      <vt:variant>
        <vt:i4>0</vt:i4>
      </vt:variant>
      <vt:variant>
        <vt:i4>5</vt:i4>
      </vt:variant>
      <vt:variant>
        <vt:lpwstr/>
      </vt:variant>
      <vt:variant>
        <vt:lpwstr>_Toc146631625</vt:lpwstr>
      </vt:variant>
      <vt:variant>
        <vt:i4>1441842</vt:i4>
      </vt:variant>
      <vt:variant>
        <vt:i4>62</vt:i4>
      </vt:variant>
      <vt:variant>
        <vt:i4>0</vt:i4>
      </vt:variant>
      <vt:variant>
        <vt:i4>5</vt:i4>
      </vt:variant>
      <vt:variant>
        <vt:lpwstr/>
      </vt:variant>
      <vt:variant>
        <vt:lpwstr>_Toc146631624</vt:lpwstr>
      </vt:variant>
      <vt:variant>
        <vt:i4>1441842</vt:i4>
      </vt:variant>
      <vt:variant>
        <vt:i4>56</vt:i4>
      </vt:variant>
      <vt:variant>
        <vt:i4>0</vt:i4>
      </vt:variant>
      <vt:variant>
        <vt:i4>5</vt:i4>
      </vt:variant>
      <vt:variant>
        <vt:lpwstr/>
      </vt:variant>
      <vt:variant>
        <vt:lpwstr>_Toc146631623</vt:lpwstr>
      </vt:variant>
      <vt:variant>
        <vt:i4>1441842</vt:i4>
      </vt:variant>
      <vt:variant>
        <vt:i4>50</vt:i4>
      </vt:variant>
      <vt:variant>
        <vt:i4>0</vt:i4>
      </vt:variant>
      <vt:variant>
        <vt:i4>5</vt:i4>
      </vt:variant>
      <vt:variant>
        <vt:lpwstr/>
      </vt:variant>
      <vt:variant>
        <vt:lpwstr>_Toc146631622</vt:lpwstr>
      </vt:variant>
      <vt:variant>
        <vt:i4>1441842</vt:i4>
      </vt:variant>
      <vt:variant>
        <vt:i4>44</vt:i4>
      </vt:variant>
      <vt:variant>
        <vt:i4>0</vt:i4>
      </vt:variant>
      <vt:variant>
        <vt:i4>5</vt:i4>
      </vt:variant>
      <vt:variant>
        <vt:lpwstr/>
      </vt:variant>
      <vt:variant>
        <vt:lpwstr>_Toc146631621</vt:lpwstr>
      </vt:variant>
      <vt:variant>
        <vt:i4>1441842</vt:i4>
      </vt:variant>
      <vt:variant>
        <vt:i4>38</vt:i4>
      </vt:variant>
      <vt:variant>
        <vt:i4>0</vt:i4>
      </vt:variant>
      <vt:variant>
        <vt:i4>5</vt:i4>
      </vt:variant>
      <vt:variant>
        <vt:lpwstr/>
      </vt:variant>
      <vt:variant>
        <vt:lpwstr>_Toc146631620</vt:lpwstr>
      </vt:variant>
      <vt:variant>
        <vt:i4>1376306</vt:i4>
      </vt:variant>
      <vt:variant>
        <vt:i4>32</vt:i4>
      </vt:variant>
      <vt:variant>
        <vt:i4>0</vt:i4>
      </vt:variant>
      <vt:variant>
        <vt:i4>5</vt:i4>
      </vt:variant>
      <vt:variant>
        <vt:lpwstr/>
      </vt:variant>
      <vt:variant>
        <vt:lpwstr>_Toc146631619</vt:lpwstr>
      </vt:variant>
      <vt:variant>
        <vt:i4>1376306</vt:i4>
      </vt:variant>
      <vt:variant>
        <vt:i4>26</vt:i4>
      </vt:variant>
      <vt:variant>
        <vt:i4>0</vt:i4>
      </vt:variant>
      <vt:variant>
        <vt:i4>5</vt:i4>
      </vt:variant>
      <vt:variant>
        <vt:lpwstr/>
      </vt:variant>
      <vt:variant>
        <vt:lpwstr>_Toc146631618</vt:lpwstr>
      </vt:variant>
      <vt:variant>
        <vt:i4>1376306</vt:i4>
      </vt:variant>
      <vt:variant>
        <vt:i4>20</vt:i4>
      </vt:variant>
      <vt:variant>
        <vt:i4>0</vt:i4>
      </vt:variant>
      <vt:variant>
        <vt:i4>5</vt:i4>
      </vt:variant>
      <vt:variant>
        <vt:lpwstr/>
      </vt:variant>
      <vt:variant>
        <vt:lpwstr>_Toc146631617</vt:lpwstr>
      </vt:variant>
      <vt:variant>
        <vt:i4>1376306</vt:i4>
      </vt:variant>
      <vt:variant>
        <vt:i4>14</vt:i4>
      </vt:variant>
      <vt:variant>
        <vt:i4>0</vt:i4>
      </vt:variant>
      <vt:variant>
        <vt:i4>5</vt:i4>
      </vt:variant>
      <vt:variant>
        <vt:lpwstr/>
      </vt:variant>
      <vt:variant>
        <vt:lpwstr>_Toc146631616</vt:lpwstr>
      </vt:variant>
      <vt:variant>
        <vt:i4>1376306</vt:i4>
      </vt:variant>
      <vt:variant>
        <vt:i4>8</vt:i4>
      </vt:variant>
      <vt:variant>
        <vt:i4>0</vt:i4>
      </vt:variant>
      <vt:variant>
        <vt:i4>5</vt:i4>
      </vt:variant>
      <vt:variant>
        <vt:lpwstr/>
      </vt:variant>
      <vt:variant>
        <vt:lpwstr>_Toc146631615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Medley</dc:creator>
  <cp:keywords/>
  <dc:description/>
  <cp:lastModifiedBy>Gavin Medley</cp:lastModifiedBy>
  <cp:revision>56</cp:revision>
  <dcterms:created xsi:type="dcterms:W3CDTF">2023-09-26T20:34:00Z</dcterms:created>
  <dcterms:modified xsi:type="dcterms:W3CDTF">2023-09-26T21:50:00Z</dcterms:modified>
</cp:coreProperties>
</file>